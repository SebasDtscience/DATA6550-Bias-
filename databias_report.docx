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w16du="http://schemas.microsoft.com/office/word/2023/wordml/word16du" mc:Ignorable="w14 w15 wp14 w16se w16cid w16 w16cex w16sdtdh w16sdtfl">
  <w:body>
    <w:p xmlns:wp14="http://schemas.microsoft.com/office/word/2010/wordml" w:rsidP="3D422509" wp14:paraId="2C078E63" wp14:textId="522C303A">
      <w:pPr>
        <w:pStyle w:val="ListParagraph"/>
        <w:numPr>
          <w:ilvl w:val="0"/>
          <w:numId w:val="1"/>
        </w:numPr>
        <w:rPr>
          <w:ins w:author="Will Holt" w:date="2025-02-05T16:52:51.716Z" w16du:dateUtc="2025-02-05T16:52:51.716Z" w:id="176614331"/>
        </w:rPr>
        <w:pPrChange w:author="Will Holt" w:date="2025-02-05T16:52:32.311Z">
          <w:pPr/>
        </w:pPrChange>
      </w:pPr>
      <w:ins w:author="Will Holt" w:date="2025-02-05T16:52:50.482Z" w:id="916523719">
        <w:r w:rsidR="22D76FC2">
          <w:t xml:space="preserve">Just put a number and a summary of what you changed along with your name – Will </w:t>
        </w:r>
      </w:ins>
    </w:p>
    <w:p w:rsidR="22D76FC2" w:rsidP="765DE447" w:rsidRDefault="22D76FC2" w14:paraId="22A4E819" w14:textId="2CA178BC">
      <w:pPr>
        <w:pStyle w:val="ListParagraph"/>
        <w:numPr>
          <w:ilvl w:val="0"/>
          <w:numId w:val="1"/>
        </w:numPr>
        <w:rPr>
          <w:ins w:author="Guest User" w:date="2025-02-06T03:38:43.175Z" w16du:dateUtc="2025-02-06T03:38:43.175Z" w:id="526105954"/>
        </w:rPr>
        <w:pPrChange w:author="Will Holt" w:date="2025-02-05T16:52:51.717Z">
          <w:pPr/>
        </w:pPrChange>
      </w:pPr>
      <w:ins w:author="Will Holt" w:date="2025-02-05T16:52:53.925Z" w:id="1891061816">
        <w:r>
          <w:fldChar w:fldCharType="begin"/>
        </w:r>
        <w:r>
          <w:instrText xml:space="preserve">HYPERLINK "https://www.kaggle.com/datasets/redwankarimsony/heart-disease-data/data" </w:instrText>
        </w:r>
        <w:r>
          <w:fldChar w:fldCharType="separate"/>
        </w:r>
        <w:r/>
      </w:ins>
      <w:ins w:author="Will Holt" w:date="2025-02-05T16:52:59.983Z" w:id="107134516">
        <w:r w:rsidRPr="765DE447" w:rsidR="765DE447">
          <w:rPr>
            <w:rStyle w:val="Hyperlink"/>
          </w:rPr>
          <w:t>https://www.kaggle.com/datasets/redwankarimsony/heart-disease-data/data</w:t>
        </w:r>
      </w:ins>
      <w:ins w:author="Will Holt" w:date="2025-02-05T16:52:53.925Z" w:id="1460293150">
        <w:r>
          <w:fldChar w:fldCharType="end"/>
        </w:r>
      </w:ins>
      <w:ins w:author="Will Holt" w:date="2025-02-05T16:52:59.983Z" w:id="199227441">
        <w:r w:rsidR="765DE447">
          <w:t xml:space="preserve"> the link to a potential d</w:t>
        </w:r>
      </w:ins>
      <w:ins w:author="Will Holt" w:date="2025-02-05T16:53:04.805Z" w:id="1345097357">
        <w:r w:rsidR="765DE447">
          <w:t xml:space="preserve">atabase (subject to change) – Will </w:t>
        </w:r>
      </w:ins>
    </w:p>
    <w:p w:rsidR="765DE447" w:rsidP="765DE447" w:rsidRDefault="765DE447" w14:paraId="3F6DF659" w14:textId="6296FF20">
      <w:pPr>
        <w:pStyle w:val="Normal"/>
        <w:rPr>
          <w:ins w:author="Guest User" w:date="2025-02-06T03:38:44.252Z" w16du:dateUtc="2025-02-06T03:38:44.252Z" w:id="1304657110"/>
        </w:rPr>
      </w:pPr>
    </w:p>
    <w:p w:rsidR="765DE447" w:rsidP="765DE447" w:rsidRDefault="765DE447" w14:paraId="3E3E090B" w14:textId="5B6084F3">
      <w:pPr>
        <w:pStyle w:val="ListParagraph"/>
        <w:numPr>
          <w:ilvl w:val="0"/>
          <w:numId w:val="1"/>
        </w:numPr>
        <w:rPr>
          <w:ins w:author="Guest User" w:date="2025-02-06T03:38:50.042Z" w16du:dateUtc="2025-02-06T03:38:50.042Z" w:id="2075326909"/>
        </w:rPr>
        <w:pPrChange w:author="Guest User" w:date="2025-02-06T03:38:45.914Z">
          <w:pPr>
            <w:pStyle w:val="Normal"/>
          </w:pPr>
        </w:pPrChange>
      </w:pPr>
      <w:ins w:author="Guest User" w:date="2025-02-06T03:38:49.718Z" w:id="1418430046">
        <w:r>
          <w:fldChar w:fldCharType="begin"/>
        </w:r>
        <w:r>
          <w:instrText xml:space="preserve">HYPERLINK "https://www.kaggle.com/datasets/alexteboul/diabetes-health-indicators-dataset" </w:instrText>
        </w:r>
        <w:r>
          <w:fldChar w:fldCharType="separate"/>
        </w:r>
        <w:r/>
      </w:ins>
      <w:ins w:author="Guest User" w:date="2025-02-06T03:38:49.706Z" w:id="1651377365">
        <w:r w:rsidRPr="765DE447" w:rsidR="765DE447">
          <w:rPr>
            <w:rStyle w:val="Hyperlink"/>
          </w:rPr>
          <w:t>https://www.kaggle.com/datasets/alexteboul/diabetes-health-indicators-dataset</w:t>
        </w:r>
      </w:ins>
      <w:ins w:author="Guest User" w:date="2025-02-06T03:38:49.718Z" w:id="1892234925">
        <w:r>
          <w:fldChar w:fldCharType="end"/>
        </w:r>
      </w:ins>
      <w:ins w:author="Guest User" w:date="2025-02-06T03:38:49.706Z" w:id="41829204">
        <w:r w:rsidR="765DE447">
          <w:t xml:space="preserve"> </w:t>
        </w:r>
      </w:ins>
    </w:p>
    <w:p w:rsidR="765DE447" w:rsidP="765DE447" w:rsidRDefault="765DE447" w14:paraId="0F05A6F7" w14:textId="292DE6F7">
      <w:pPr>
        <w:pStyle w:val="ListParagraph"/>
        <w:ind w:left="720"/>
        <w:rPr>
          <w:ins w:author="Guest User" w:date="2025-02-06T03:47:59.925Z" w16du:dateUtc="2025-02-06T03:47:59.925Z" w:id="1347971495"/>
        </w:rPr>
        <w:pPrChange w:author="Guest User" w:date="2025-02-06T03:38:50.875Z">
          <w:pPr/>
        </w:pPrChange>
      </w:pPr>
      <w:ins w:author="Guest User" w:date="2025-02-06T03:38:59.702Z" w:id="377638175">
        <w:r w:rsidR="765DE447">
          <w:t>We co</w:t>
        </w:r>
      </w:ins>
      <w:ins w:author="Guest User" w:date="2025-02-06T03:39:08.043Z" w:id="1466117735">
        <w:r w:rsidR="765DE447">
          <w:t>uld also use this data set</w:t>
        </w:r>
      </w:ins>
    </w:p>
    <w:p w:rsidR="765DE447" w:rsidP="765DE447" w:rsidRDefault="765DE447" w14:paraId="7A3D7977" w14:textId="647285B9">
      <w:pPr>
        <w:pStyle w:val="ListParagraph"/>
        <w:numPr>
          <w:ilvl w:val="0"/>
          <w:numId w:val="1"/>
        </w:numPr>
        <w:rPr/>
        <w:pPrChange w:author="Guest User" w:date="2025-02-06T03:48:03.24Z">
          <w:pPr>
            <w:pStyle w:val="ListParagraph"/>
            <w:ind w:left="720"/>
          </w:pPr>
        </w:pPrChange>
      </w:pPr>
      <w:ins w:author="Guest User" w:date="2025-02-06T03:48:24.853Z" w:id="315514899">
        <w:r w:rsidR="765DE447">
          <w:t xml:space="preserve">Gift hub link here </w:t>
        </w:r>
      </w:ins>
      <w:ins w:author="Guest User" w:date="2025-02-06T03:49:49.118Z" w:id="1483005422">
        <w:r w:rsidR="765DE447">
          <w:t xml:space="preserve">  </w:t>
        </w:r>
      </w:ins>
      <w:ins w:author="Guest User" w:date="2025-02-06T20:40:38.571Z" w:id="12958346">
        <w:r>
          <w:fldChar w:fldCharType="begin"/>
        </w:r>
        <w:r>
          <w:instrText xml:space="preserve">HYPERLINK "https://github.com/SebasDtscience/DATA6550-Bias-/projects?query=is%3Aopen" </w:instrText>
        </w:r>
        <w:r>
          <w:fldChar w:fldCharType="separate"/>
        </w:r>
        <w:r/>
      </w:ins>
      <w:ins w:author="Guest User" w:date="2025-02-06T03:49:49.118Z" w:id="1777915043">
        <w:r w:rsidRPr="765DE447" w:rsidR="765DE447">
          <w:rPr>
            <w:rStyle w:val="Hyperlink"/>
          </w:rPr>
          <w:t>https://github.com/SebasDtscience/DATA6550-Bias-/projects?query=is%3Aopen</w:t>
        </w:r>
      </w:ins>
      <w:ins w:author="Guest User" w:date="2025-02-06T20:40:38.571Z" w:id="357529390">
        <w:r>
          <w:fldChar w:fldCharType="end"/>
        </w:r>
      </w:ins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85575c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tru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69505C"/>
    <w:rsid w:val="0B69505C"/>
    <w:rsid w:val="22D76FC2"/>
    <w:rsid w:val="3D422509"/>
    <w:rsid w:val="5D66CFEA"/>
    <w:rsid w:val="68B686BC"/>
    <w:rsid w:val="765DE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7CDE8"/>
  <w15:chartTrackingRefBased/>
  <w15:docId w15:val="{7B02222B-F566-4E23-A684-9FDB937D07B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D422509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3D422509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978d552ba2045d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2025-02-05T16:50:08.6686453Z</dcterms:created>
  <dcterms:modified xsi:type="dcterms:W3CDTF">2025-02-06T20:41:18.0932020Z</dcterms:modified>
  <dc:creator>Will Holt</dc:creator>
  <lastModifiedBy>Guest User</lastModifiedBy>
</coreProperties>
</file>