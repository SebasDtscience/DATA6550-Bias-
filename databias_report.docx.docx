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w16du="http://schemas.microsoft.com/office/word/2023/wordml/word16du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D422509" wp14:paraId="2C078E63" wp14:textId="522C303A">
      <w:pPr>
        <w:pStyle w:val="ListParagraph"/>
        <w:numPr>
          <w:ilvl w:val="0"/>
          <w:numId w:val="1"/>
        </w:numPr>
        <w:rPr>
          <w:ins w:author="Will Holt" w:date="2025-02-05T16:52:51.716Z" w16du:dateUtc="2025-02-05T16:52:51.716Z" w:id="176614331"/>
        </w:rPr>
        <w:pPrChange w:author="Will Holt" w:date="2025-02-05T16:52:32.311Z">
          <w:pPr/>
        </w:pPrChange>
      </w:pPr>
      <w:ins w:author="Will Holt" w:date="2025-02-05T16:52:50.482Z" w:id="916523719">
        <w:r w:rsidR="22D76FC2">
          <w:t xml:space="preserve">Just put a number and a summary of what you changed along with your name – Will </w:t>
        </w:r>
      </w:ins>
    </w:p>
    <w:p w:rsidR="22D76FC2" w:rsidP="577844B4" w:rsidRDefault="22D76FC2" w14:paraId="22A4E819" w14:textId="2CA178BC">
      <w:pPr>
        <w:pStyle w:val="ListParagraph"/>
        <w:numPr>
          <w:ilvl w:val="0"/>
          <w:numId w:val="1"/>
        </w:numPr>
        <w:rPr>
          <w:ins w:author="Guest User" w:date="2025-02-06T03:38:43.175Z" w16du:dateUtc="2025-02-06T03:38:43.175Z" w:id="2105565879"/>
        </w:rPr>
        <w:pPrChange w:author="Will Holt" w:date="2025-02-05T16:52:51.717Z">
          <w:pPr/>
        </w:pPrChange>
      </w:pPr>
      <w:ins w:author="Will Holt" w:date="2025-02-05T16:52:53.925Z" w:id="858688901">
        <w:r>
          <w:fldChar w:fldCharType="begin"/>
        </w:r>
        <w:r>
          <w:instrText xml:space="preserve">HYPERLINK "https://www.kaggle.com/datasets/redwankarimsony/heart-disease-data/data" </w:instrText>
        </w:r>
        <w:r>
          <w:fldChar w:fldCharType="separate"/>
        </w:r>
        <w:r/>
      </w:ins>
      <w:ins w:author="Will Holt" w:date="2025-02-05T16:52:59.983Z" w:id="1128426136">
        <w:r w:rsidRPr="577844B4" w:rsidR="577844B4">
          <w:rPr>
            <w:rStyle w:val="Hyperlink"/>
          </w:rPr>
          <w:t>https://www.kaggle.com/datasets/redwankarimsony/heart-disease-data/data</w:t>
        </w:r>
      </w:ins>
      <w:ins w:author="Will Holt" w:date="2025-02-05T16:52:53.925Z" w:id="101578379">
        <w:r>
          <w:fldChar w:fldCharType="end"/>
        </w:r>
      </w:ins>
      <w:ins w:author="Will Holt" w:date="2025-02-05T16:52:59.983Z" w:id="2092063453">
        <w:r w:rsidR="577844B4">
          <w:t xml:space="preserve"> the link to a potential d</w:t>
        </w:r>
      </w:ins>
      <w:ins w:author="Will Holt" w:date="2025-02-05T16:53:04.805Z" w:id="1843507725">
        <w:r w:rsidR="577844B4">
          <w:t xml:space="preserve">atabase (subject to change) – Will </w:t>
        </w:r>
      </w:ins>
    </w:p>
    <w:p w:rsidR="577844B4" w:rsidP="577844B4" w:rsidRDefault="577844B4" w14:paraId="3F6DF659" w14:textId="6296FF20">
      <w:pPr>
        <w:pStyle w:val="Normal"/>
        <w:rPr>
          <w:ins w:author="Guest User" w:date="2025-02-06T03:38:44.252Z" w16du:dateUtc="2025-02-06T03:38:44.252Z" w:id="1423521853"/>
        </w:rPr>
      </w:pPr>
    </w:p>
    <w:p w:rsidR="577844B4" w:rsidP="577844B4" w:rsidRDefault="577844B4" w14:paraId="3E3E090B" w14:textId="5B6084F3">
      <w:pPr>
        <w:pStyle w:val="ListParagraph"/>
        <w:numPr>
          <w:ilvl w:val="0"/>
          <w:numId w:val="1"/>
        </w:numPr>
        <w:rPr>
          <w:ins w:author="Guest User" w:date="2025-02-06T03:38:50.042Z" w16du:dateUtc="2025-02-06T03:38:50.042Z" w:id="880340119"/>
        </w:rPr>
        <w:pPrChange w:author="Guest User" w:date="2025-02-06T03:38:45.914Z">
          <w:pPr>
            <w:pStyle w:val="Normal"/>
          </w:pPr>
        </w:pPrChange>
      </w:pPr>
      <w:ins w:author="Guest User" w:date="2025-02-06T03:38:49.718Z" w:id="1356479438">
        <w:r>
          <w:fldChar w:fldCharType="begin"/>
        </w:r>
        <w:r>
          <w:instrText xml:space="preserve">HYPERLINK "https://www.kaggle.com/datasets/alexteboul/diabetes-health-indicators-dataset" </w:instrText>
        </w:r>
        <w:r>
          <w:fldChar w:fldCharType="separate"/>
        </w:r>
        <w:r/>
      </w:ins>
      <w:ins w:author="Guest User" w:date="2025-02-06T03:38:49.706Z" w:id="965380781">
        <w:r w:rsidRPr="577844B4" w:rsidR="577844B4">
          <w:rPr>
            <w:rStyle w:val="Hyperlink"/>
          </w:rPr>
          <w:t>https://www.kaggle.com/datasets/alexteboul/diabetes-health-indicators-dataset</w:t>
        </w:r>
      </w:ins>
      <w:ins w:author="Guest User" w:date="2025-02-06T03:38:49.718Z" w:id="2040097737">
        <w:r>
          <w:fldChar w:fldCharType="end"/>
        </w:r>
      </w:ins>
      <w:ins w:author="Guest User" w:date="2025-02-06T03:38:49.706Z" w:id="1391125501">
        <w:r w:rsidR="577844B4">
          <w:t xml:space="preserve"> </w:t>
        </w:r>
      </w:ins>
    </w:p>
    <w:p w:rsidR="577844B4" w:rsidP="577844B4" w:rsidRDefault="577844B4" w14:paraId="0F05A6F7" w14:textId="292DE6F7">
      <w:pPr>
        <w:pStyle w:val="ListParagraph"/>
        <w:ind w:left="720"/>
        <w:rPr>
          <w:ins w:author="Guest User" w:date="2025-02-06T03:47:59.925Z" w16du:dateUtc="2025-02-06T03:47:59.925Z" w:id="1572205044"/>
        </w:rPr>
        <w:pPrChange w:author="Guest User" w:date="2025-02-06T03:38:50.875Z">
          <w:pPr/>
        </w:pPrChange>
      </w:pPr>
      <w:ins w:author="Guest User" w:date="2025-02-06T03:38:59.702Z" w:id="567408542">
        <w:r w:rsidR="577844B4">
          <w:t>We co</w:t>
        </w:r>
      </w:ins>
      <w:ins w:author="Guest User" w:date="2025-02-06T03:39:08.043Z" w:id="1743546847">
        <w:r w:rsidR="577844B4">
          <w:t>uld also use this data set</w:t>
        </w:r>
      </w:ins>
    </w:p>
    <w:p w:rsidR="577844B4" w:rsidP="285B7CD9" w:rsidRDefault="577844B4" w14:paraId="0CC4FEF5" w14:textId="31B5A262">
      <w:pPr>
        <w:pStyle w:val="ListParagraph"/>
        <w:numPr>
          <w:ilvl w:val="0"/>
          <w:numId w:val="1"/>
        </w:numPr>
        <w:rPr>
          <w:ins w:author="Will Holt" w:date="2025-02-11T02:05:44.207Z" w16du:dateUtc="2025-02-11T02:05:44.207Z" w:id="316815950"/>
        </w:rPr>
        <w:pPrChange w:author="Guest User" w:date="2025-02-06T03:48:03.24Z">
          <w:pPr>
            <w:pStyle w:val="ListParagraph"/>
            <w:ind w:left="720"/>
          </w:pPr>
        </w:pPrChange>
      </w:pPr>
      <w:ins w:author="Guest User" w:date="2025-02-06T03:48:24.853Z" w:id="1688685409">
        <w:r w:rsidR="577844B4">
          <w:t xml:space="preserve">Gift hub link here </w:t>
        </w:r>
      </w:ins>
      <w:ins w:author="Guest User" w:date="2025-02-06T03:49:49.118Z" w:id="227261409">
        <w:r w:rsidR="577844B4">
          <w:t xml:space="preserve">  </w:t>
        </w:r>
      </w:ins>
      <w:ins w:author="Will Holt" w:date="2025-02-11T02:05:44.226Z" w:id="478299418">
        <w:r>
          <w:fldChar w:fldCharType="begin"/>
        </w:r>
        <w:r>
          <w:instrText xml:space="preserve">HYPERLINK "https://github.com/SebasDtscience/DATA6550-Bias-/projects?query=is%3Aopen" </w:instrText>
        </w:r>
        <w:r>
          <w:fldChar w:fldCharType="separate"/>
        </w:r>
        <w:r/>
      </w:ins>
      <w:ins w:author="Guest User" w:date="2025-02-06T03:49:49.118Z" w:id="1149655199">
        <w:r w:rsidRPr="285B7CD9" w:rsidR="577844B4">
          <w:rPr>
            <w:rStyle w:val="Hyperlink"/>
          </w:rPr>
          <w:t>https://github.com/SebasDtscience/DATA6550-Bias-/projects?query=is%3Aopen</w:t>
        </w:r>
      </w:ins>
      <w:ins w:author="Will Holt" w:date="2025-02-11T02:05:44.226Z" w:id="1289990728">
        <w:r>
          <w:fldChar w:fldCharType="end"/>
        </w:r>
      </w:ins>
    </w:p>
    <w:p w:rsidR="6A6F0B56" w:rsidP="285B7CD9" w:rsidRDefault="6A6F0B56" w14:paraId="609556F3" w14:textId="2DB35CBE">
      <w:pPr>
        <w:pStyle w:val="ListParagraph"/>
        <w:numPr>
          <w:ilvl w:val="0"/>
          <w:numId w:val="1"/>
        </w:numPr>
        <w:rPr>
          <w:ins w:author="Will Holt" w:date="2025-02-11T02:06:08.243Z" w16du:dateUtc="2025-02-11T02:06:08.243Z" w:id="1941318677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pPrChange w:author="Will Holt" w:date="2025-02-11T02:05:44.208Z">
          <w:pPr/>
        </w:pPrChange>
      </w:pPr>
      <w:ins w:author="Will Holt" w:date="2025-02-11T02:05:44.927Z" w:id="981712880">
        <w:r w:rsidRPr="285B7CD9" w:rsidR="6A6F0B56">
          <w:rPr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color w:val="323130"/>
            <w:sz w:val="21"/>
            <w:szCs w:val="21"/>
            <w:lang w:val="en-US"/>
          </w:rPr>
          <w:t>5</w:t>
        </w:r>
        <w:r w:rsidRPr="285B7CD9" w:rsidR="6A6F0B56">
          <w:rPr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color w:val="323130"/>
            <w:sz w:val="21"/>
            <w:szCs w:val="21"/>
            <w:lang w:val="en-US"/>
          </w:rPr>
          <w:t xml:space="preserve">I set up out file structure on the </w:t>
        </w:r>
        <w:r w:rsidRPr="285B7CD9" w:rsidR="6A6F0B56">
          <w:rPr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color w:val="323130"/>
            <w:sz w:val="21"/>
            <w:szCs w:val="21"/>
            <w:lang w:val="en-US"/>
          </w:rPr>
          <w:t>github</w:t>
        </w:r>
        <w:r w:rsidRPr="285B7CD9" w:rsidR="6A6F0B56">
          <w:rPr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color w:val="323130"/>
            <w:sz w:val="21"/>
            <w:szCs w:val="21"/>
            <w:lang w:val="en-US"/>
          </w:rPr>
          <w:t xml:space="preserve"> project, </w:t>
        </w:r>
        <w:r w:rsidRPr="285B7CD9" w:rsidR="6A6F0B56">
          <w:rPr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color w:val="323130"/>
            <w:sz w:val="21"/>
            <w:szCs w:val="21"/>
            <w:lang w:val="en-US"/>
          </w:rPr>
          <w:t>im</w:t>
        </w:r>
        <w:r w:rsidRPr="285B7CD9" w:rsidR="6A6F0B56">
          <w:rPr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color w:val="323130"/>
            <w:sz w:val="21"/>
            <w:szCs w:val="21"/>
            <w:lang w:val="en-US"/>
          </w:rPr>
          <w:t xml:space="preserve"> just learning how to do this for the</w:t>
        </w:r>
      </w:ins>
      <w:ins w:author="Will Holt" w:date="2025-02-11T02:06:03.01Z" w:id="1978452549">
        <w:r w:rsidRPr="285B7CD9" w:rsidR="6A6F0B56">
          <w:rPr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color w:val="323130"/>
            <w:sz w:val="21"/>
            <w:szCs w:val="21"/>
            <w:lang w:val="en-US"/>
          </w:rPr>
          <w:t xml:space="preserve"> </w:t>
        </w:r>
      </w:ins>
      <w:ins w:author="Will Holt" w:date="2025-02-11T02:05:44.927Z" w:id="1879609721">
        <w:r w:rsidRPr="285B7CD9" w:rsidR="6A6F0B56">
          <w:rPr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color w:val="323130"/>
            <w:sz w:val="21"/>
            <w:szCs w:val="21"/>
            <w:lang w:val="en-US"/>
          </w:rPr>
          <w:t>first time so if someone finds an error please feel free to fix it and post it here so we can all</w:t>
        </w:r>
      </w:ins>
      <w:ins w:author="Will Holt" w:date="2025-02-11T02:06:00.253Z" w:id="301207581">
        <w:r w:rsidRPr="285B7CD9" w:rsidR="6A6F0B56">
          <w:rPr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color w:val="323130"/>
            <w:sz w:val="21"/>
            <w:szCs w:val="21"/>
            <w:lang w:val="en-US"/>
          </w:rPr>
          <w:t xml:space="preserve"> </w:t>
        </w:r>
      </w:ins>
      <w:ins w:author="Will Holt" w:date="2025-02-11T02:05:44.927Z" w:id="1575913137">
        <w:r w:rsidRPr="285B7CD9" w:rsidR="6A6F0B56">
          <w:rPr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color w:val="323130"/>
            <w:sz w:val="21"/>
            <w:szCs w:val="21"/>
            <w:lang w:val="en-US"/>
          </w:rPr>
          <w:t>see</w:t>
        </w:r>
      </w:ins>
    </w:p>
    <w:p w:rsidR="6A6F0B56" w:rsidP="285B7CD9" w:rsidRDefault="6A6F0B56" w14:paraId="36D40276" w14:textId="3A059638">
      <w:pPr>
        <w:pStyle w:val="ListParagraph"/>
        <w:numPr>
          <w:ilvl w:val="0"/>
          <w:numId w:val="1"/>
        </w:numPr>
        <w:rPr>
          <w:ins w:author="Will Holt" w:date="2025-02-11T02:06:15.52Z" w16du:dateUtc="2025-02-11T02:06:15.52Z" w:id="373966399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pPrChange w:author="Will Holt" w:date="2025-02-11T02:06:08.243Z">
          <w:pPr/>
        </w:pPrChange>
      </w:pPr>
      <w:ins w:author="Will Holt" w:date="2025-02-11T02:05:44.927Z" w:id="1543468009">
        <w:r w:rsidRPr="285B7CD9" w:rsidR="6A6F0B56">
          <w:rPr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color w:val="323130"/>
            <w:sz w:val="21"/>
            <w:szCs w:val="21"/>
            <w:lang w:val="en-US"/>
          </w:rPr>
          <w:t>Set up week B discussion thread on d2l</w:t>
        </w:r>
      </w:ins>
    </w:p>
    <w:p w:rsidR="6A6F0B56" w:rsidP="285B7CD9" w:rsidRDefault="6A6F0B56" w14:paraId="0474E583" w14:textId="518C2B96">
      <w:pPr>
        <w:pStyle w:val="ListParagraph"/>
        <w:numPr>
          <w:ilvl w:val="0"/>
          <w:numId w:val="1"/>
        </w:numPr>
        <w:rPr>
          <w:ins w:author="Will Holt" w:date="2025-02-11T02:06:18.399Z" w16du:dateUtc="2025-02-11T02:06:18.399Z" w:id="501875147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pPrChange w:author="Will Holt" w:date="2025-02-11T02:06:15.521Z">
          <w:pPr/>
        </w:pPrChange>
      </w:pPr>
      <w:ins w:author="Will Holt" w:date="2025-02-11T02:05:44.927Z" w:id="1282664905">
        <w:r w:rsidRPr="285B7CD9" w:rsidR="6A6F0B56">
          <w:rPr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color w:val="323130"/>
            <w:sz w:val="21"/>
            <w:szCs w:val="21"/>
            <w:lang w:val="en-US"/>
          </w:rPr>
          <w:t>Uploaded my part of the project and week a chatlogs</w:t>
        </w:r>
      </w:ins>
    </w:p>
    <w:p w:rsidR="6A6F0B56" w:rsidP="285B7CD9" w:rsidRDefault="6A6F0B56" w14:paraId="514478F3" w14:textId="14CF9148">
      <w:pPr>
        <w:pStyle w:val="ListParagraph"/>
        <w:numPr>
          <w:ilvl w:val="0"/>
          <w:numId w:val="1"/>
        </w:numPr>
        <w:rPr>
          <w:ins w:author="Will Holt" w:date="2025-02-11T02:07:14.333Z" w16du:dateUtc="2025-02-11T02:07:14.333Z" w:id="2010405097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pPrChange w:author="Will Holt" w:date="2025-02-11T02:06:18.399Z">
          <w:pPr/>
        </w:pPrChange>
      </w:pPr>
      <w:ins w:author="Will Holt" w:date="2025-02-11T02:05:44.927Z" w:id="186766418">
        <w:r w:rsidRPr="285B7CD9" w:rsidR="6A6F0B56">
          <w:rPr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color w:val="323130"/>
            <w:sz w:val="21"/>
            <w:szCs w:val="21"/>
            <w:lang w:val="en-US"/>
          </w:rPr>
          <w:t>Set up space for us to put our analysis below here</w:t>
        </w:r>
      </w:ins>
    </w:p>
    <w:p w:rsidR="53EA4BDE" w:rsidP="516ACE22" w:rsidRDefault="53EA4BDE" w14:paraId="5E5A8F0C" w14:textId="7323DA67">
      <w:pPr>
        <w:pStyle w:val="ListParagraph"/>
        <w:numPr>
          <w:ilvl w:val="0"/>
          <w:numId w:val="1"/>
        </w:numPr>
        <w:rPr>
          <w:ins w:author="Will Holt" w:date="2025-02-12T01:09:47.962Z" w16du:dateUtc="2025-02-12T01:09:47.962Z" w:id="193505165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pPrChange w:author="Will Holt" w:date="2025-02-11T02:07:14.333Z">
          <w:pPr/>
        </w:pPrChange>
      </w:pPr>
      <w:ins w:author="Will Holt" w:date="2025-02-11T02:07:34.574Z" w:id="1693732165">
        <w:r w:rsidRPr="516ACE22" w:rsidR="53EA4BDE">
          <w:rPr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color w:val="323130"/>
            <w:sz w:val="21"/>
            <w:szCs w:val="21"/>
            <w:lang w:val="en-US"/>
          </w:rPr>
          <w:t xml:space="preserve">Sorry if this looks weird, it crashed on me and </w:t>
        </w:r>
        <w:r w:rsidRPr="516ACE22" w:rsidR="53EA4BDE">
          <w:rPr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color w:val="323130"/>
            <w:sz w:val="21"/>
            <w:szCs w:val="21"/>
            <w:lang w:val="en-US"/>
          </w:rPr>
          <w:t>i</w:t>
        </w:r>
        <w:r w:rsidRPr="516ACE22" w:rsidR="53EA4BDE">
          <w:rPr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color w:val="323130"/>
            <w:sz w:val="21"/>
            <w:szCs w:val="21"/>
            <w:lang w:val="en-US"/>
          </w:rPr>
          <w:t xml:space="preserve"> restored to an older file version before </w:t>
        </w:r>
        <w:r w:rsidRPr="516ACE22" w:rsidR="53EA4BDE">
          <w:rPr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color w:val="323130"/>
            <w:sz w:val="21"/>
            <w:szCs w:val="21"/>
            <w:lang w:val="en-US"/>
          </w:rPr>
          <w:t>continuing on</w:t>
        </w:r>
      </w:ins>
    </w:p>
    <w:p w:rsidR="5E6575D2" w:rsidP="3143E6BC" w:rsidRDefault="5E6575D2" w14:paraId="02134847" w14:textId="09BEF2D0">
      <w:pPr>
        <w:pStyle w:val="ListParagraph"/>
        <w:numPr>
          <w:ilvl w:val="0"/>
          <w:numId w:val="1"/>
        </w:numPr>
        <w:rPr>
          <w:ins w:author="Guest User" w:date="2025-02-12T02:37:35.583Z" w16du:dateUtc="2025-02-12T02:37:35.583Z" w:id="987071554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pPrChange w:author="Will Holt" w:date="2025-02-12T01:09:47.962Z">
          <w:pPr/>
        </w:pPrChange>
      </w:pPr>
      <w:ins w:author="Will Holt" w:date="2025-02-12T01:09:59.893Z" w:id="187565081">
        <w:r w:rsidRPr="3143E6BC" w:rsidR="3143E6BC">
          <w:rPr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color w:val="323130"/>
            <w:sz w:val="21"/>
            <w:szCs w:val="21"/>
            <w:lang w:val="en-US"/>
          </w:rPr>
          <w:t>Wrote up draft of presentation, including a</w:t>
        </w:r>
      </w:ins>
      <w:ins w:author="Will Holt" w:date="2025-02-12T01:10:19.062Z" w:id="1687188011">
        <w:r w:rsidRPr="3143E6BC" w:rsidR="3143E6BC">
          <w:rPr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color w:val="323130"/>
            <w:sz w:val="21"/>
            <w:szCs w:val="21"/>
            <w:lang w:val="en-US"/>
          </w:rPr>
          <w:t xml:space="preserve">reas for </w:t>
        </w:r>
        <w:r w:rsidRPr="3143E6BC" w:rsidR="3143E6BC">
          <w:rPr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color w:val="323130"/>
            <w:sz w:val="21"/>
            <w:szCs w:val="21"/>
            <w:lang w:val="en-US"/>
          </w:rPr>
          <w:t>you guys</w:t>
        </w:r>
        <w:r w:rsidRPr="3143E6BC" w:rsidR="3143E6BC">
          <w:rPr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color w:val="323130"/>
            <w:sz w:val="21"/>
            <w:szCs w:val="21"/>
            <w:lang w:val="en-US"/>
          </w:rPr>
          <w:t xml:space="preserve"> to fill in your part of the write up. This is currently below this part starting on page 2. </w:t>
        </w:r>
      </w:ins>
    </w:p>
    <w:p w:rsidR="6A6F0B56" w:rsidP="3143E6BC" w:rsidRDefault="6A6F0B56" w14:paraId="79A054AC" w14:textId="24757DC4">
      <w:pPr>
        <w:pStyle w:val="ListParagraph"/>
        <w:numPr>
          <w:ilvl w:val="0"/>
          <w:numId w:val="1"/>
        </w:numPr>
        <w:ind/>
        <w:rPr>
          <w:ins w:author="Guest User" w:date="2025-02-12T03:14:57.647Z" w16du:dateUtc="2025-02-12T03:14:57.647Z" w:id="1298323236"/>
          <w:sz w:val="24"/>
          <w:szCs w:val="24"/>
        </w:rPr>
        <w:pPrChange w:author="Guest User" w:date="2025-02-12T02:37:35.585Z">
          <w:pPr>
            <w:pStyle w:val="ListParagraph"/>
            <w:ind/>
          </w:pPr>
        </w:pPrChange>
      </w:pPr>
      <w:ins w:author="Guest User" w:date="2025-02-12T02:37:49.617Z" w:id="669158966">
        <w:r w:rsidRPr="3143E6BC" w:rsidR="3143E6BC">
          <w:rPr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color w:val="323130"/>
            <w:sz w:val="21"/>
            <w:szCs w:val="21"/>
            <w:lang w:val="en-US"/>
          </w:rPr>
          <w:t xml:space="preserve">Uploaded my part of the project to </w:t>
        </w:r>
        <w:r w:rsidRPr="3143E6BC" w:rsidR="3143E6BC">
          <w:rPr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color w:val="323130"/>
            <w:sz w:val="21"/>
            <w:szCs w:val="21"/>
            <w:lang w:val="en-US"/>
          </w:rPr>
          <w:t>github</w:t>
        </w:r>
        <w:r w:rsidRPr="3143E6BC" w:rsidR="3143E6BC">
          <w:rPr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color w:val="323130"/>
            <w:sz w:val="21"/>
            <w:szCs w:val="21"/>
            <w:lang w:val="en-US"/>
          </w:rPr>
          <w:t xml:space="preserve"> </w:t>
        </w:r>
      </w:ins>
    </w:p>
    <w:p w:rsidR="6A6F0B56" w:rsidP="3143E6BC" w:rsidRDefault="6A6F0B56" w14:paraId="7A326BAB" w14:textId="655BF4DD">
      <w:pPr>
        <w:pStyle w:val="ListParagraph"/>
        <w:numPr>
          <w:ilvl w:val="0"/>
          <w:numId w:val="1"/>
        </w:numPr>
        <w:ind/>
        <w:rPr>
          <w:ins w:author="Guest User" w:date="2025-02-13T02:18:27.407Z" w16du:dateUtc="2025-02-13T02:18:27.407Z" w:id="1814234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pPrChange w:author="Guest User" w:date="2025-02-12T03:14:57.648Z">
          <w:pPr>
            <w:pStyle w:val="ListParagraph"/>
            <w:ind/>
          </w:pPr>
        </w:pPrChange>
      </w:pPr>
      <w:ins w:author="Guest User" w:date="2025-02-12T03:16:50.965Z" w:id="1434823530">
        <w:r w:rsidRPr="3143E6BC" w:rsidR="3143E6BC">
          <w:rPr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color w:val="323130"/>
            <w:sz w:val="21"/>
            <w:szCs w:val="21"/>
            <w:lang w:val="en-US"/>
          </w:rPr>
          <w:t>I worked on the analyses for the presentation</w:t>
        </w:r>
      </w:ins>
      <w:ins w:author="Guest User" w:date="2025-02-13T02:23:18.189Z" w:id="1039395696">
        <w:r w:rsidRPr="3143E6BC" w:rsidR="3143E6BC">
          <w:rPr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color w:val="323130"/>
            <w:sz w:val="21"/>
            <w:szCs w:val="21"/>
            <w:lang w:val="en-US"/>
          </w:rPr>
          <w:t xml:space="preserve">. </w:t>
        </w:r>
      </w:ins>
    </w:p>
    <w:p w:rsidR="6A6F0B56" w:rsidP="3143E6BC" w:rsidRDefault="6A6F0B56" w14:paraId="755CC40B" w14:textId="2C531887">
      <w:pPr>
        <w:pStyle w:val="ListParagraph"/>
        <w:numPr>
          <w:ilvl w:val="0"/>
          <w:numId w:val="1"/>
        </w:numPr>
        <w:ind/>
        <w:rPr>
          <w:ins w:author="Guest User" w:date="2025-02-12T03:16:51.223Z" w16du:dateUtc="2025-02-12T03:16:51.223Z" w:id="1975071594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pPrChange w:author="Guest User" w:date="2025-02-13T02:18:27.407Z">
          <w:pPr>
            <w:pStyle w:val="ListParagraph"/>
            <w:ind/>
          </w:pPr>
        </w:pPrChange>
      </w:pPr>
    </w:p>
    <w:p w:rsidR="6A6F0B56" w:rsidP="3143E6BC" w:rsidRDefault="6A6F0B56" w14:paraId="53D5C317" w14:textId="46010F22">
      <w:pPr>
        <w:pStyle w:val="ListParagraph"/>
        <w:ind w:left="720"/>
        <w:rPr>
          <w:ins w:author="Guest User" w:date="2025-02-12T03:10:51.412Z" w16du:dateUtc="2025-02-12T03:10:51.412Z" w:id="1197949224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pPrChange w:author="Guest User" w:date="2025-02-12T03:16:52.409Z">
          <w:pPr>
            <w:pStyle w:val="ListParagraph"/>
            <w:ind/>
          </w:pPr>
        </w:pPrChange>
      </w:pPr>
    </w:p>
    <w:p w:rsidR="6A6F0B56" w:rsidP="3143E6BC" w:rsidRDefault="6A6F0B56" w14:paraId="30127733" w14:textId="6B1B7A37">
      <w:pPr>
        <w:pStyle w:val="ListParagraph"/>
        <w:ind w:left="720"/>
        <w:rPr>
          <w:ins w:author="Guest User" w:date="2025-02-12T03:10:54.678Z" w16du:dateUtc="2025-02-12T03:10:54.678Z" w:id="1984196730"/>
        </w:rPr>
      </w:pPr>
    </w:p>
    <w:p w:rsidR="6A6F0B56" w:rsidP="3143E6BC" w:rsidRDefault="6A6F0B56" w14:paraId="3C12ABF1" w14:textId="1FF1C3CA">
      <w:pPr>
        <w:pStyle w:val="ListParagraph"/>
        <w:ind w:left="720"/>
        <w:rPr>
          <w:ins w:author="Guest User" w:date="2025-02-12T03:10:55.083Z" w16du:dateUtc="2025-02-12T03:10:55.083Z" w:id="1047336609"/>
        </w:rPr>
      </w:pPr>
    </w:p>
    <w:p w:rsidR="6A6F0B56" w:rsidP="3143E6BC" w:rsidRDefault="6A6F0B56" w14:paraId="0A4177BB" w14:textId="3E37A9B4">
      <w:pPr>
        <w:pStyle w:val="ListParagraph"/>
        <w:ind w:left="720"/>
        <w:rPr>
          <w:ins w:author="Guest User" w:date="2025-02-12T03:10:55.272Z" w16du:dateUtc="2025-02-12T03:10:55.272Z" w:id="442566001"/>
        </w:rPr>
      </w:pPr>
    </w:p>
    <w:p w:rsidR="6A6F0B56" w:rsidP="3143E6BC" w:rsidRDefault="6A6F0B56" w14:paraId="03324396" w14:textId="58068C13">
      <w:pPr>
        <w:pStyle w:val="ListParagraph"/>
        <w:ind w:left="720"/>
        <w:rPr>
          <w:ins w:author="Guest User" w:date="2025-02-12T03:10:55.441Z" w16du:dateUtc="2025-02-12T03:10:55.441Z" w:id="1196473679"/>
        </w:rPr>
      </w:pPr>
    </w:p>
    <w:p w:rsidR="6A6F0B56" w:rsidP="3143E6BC" w:rsidRDefault="6A6F0B56" w14:paraId="12A37205" w14:textId="7BB32594">
      <w:pPr>
        <w:pStyle w:val="ListParagraph"/>
        <w:ind w:left="720"/>
        <w:rPr>
          <w:ins w:author="Guest User" w:date="2025-02-12T03:10:55.61Z" w16du:dateUtc="2025-02-12T03:10:55.61Z" w:id="1606786089"/>
        </w:rPr>
      </w:pPr>
    </w:p>
    <w:p w:rsidR="6A6F0B56" w:rsidP="3143E6BC" w:rsidRDefault="6A6F0B56" w14:paraId="709BB5AE" w14:textId="469202C0">
      <w:pPr>
        <w:pStyle w:val="ListParagraph"/>
        <w:ind w:left="720"/>
        <w:rPr>
          <w:ins w:author="Guest User" w:date="2025-02-12T03:10:55.779Z" w16du:dateUtc="2025-02-12T03:10:55.779Z" w:id="467450418"/>
        </w:rPr>
      </w:pPr>
    </w:p>
    <w:p w:rsidR="6A6F0B56" w:rsidP="3143E6BC" w:rsidRDefault="6A6F0B56" w14:paraId="05DDACDB" w14:textId="73759143">
      <w:pPr>
        <w:pStyle w:val="ListParagraph"/>
        <w:ind w:left="720"/>
        <w:rPr>
          <w:ins w:author="Guest User" w:date="2025-02-12T03:10:55.935Z" w16du:dateUtc="2025-02-12T03:10:55.935Z" w:id="1251199482"/>
        </w:rPr>
      </w:pPr>
    </w:p>
    <w:p w:rsidR="6A6F0B56" w:rsidP="3143E6BC" w:rsidRDefault="6A6F0B56" w14:paraId="67CE2C0E" w14:textId="67149F87">
      <w:pPr>
        <w:pStyle w:val="ListParagraph"/>
        <w:ind w:left="720"/>
        <w:rPr>
          <w:ins w:author="Guest User" w:date="2025-02-12T03:10:56.092Z" w16du:dateUtc="2025-02-12T03:10:56.092Z" w:id="1781588685"/>
        </w:rPr>
      </w:pPr>
    </w:p>
    <w:p w:rsidR="6A6F0B56" w:rsidP="3143E6BC" w:rsidRDefault="6A6F0B56" w14:paraId="17607EE9" w14:textId="455536DF">
      <w:pPr>
        <w:pStyle w:val="ListParagraph"/>
        <w:ind w:left="720"/>
        <w:rPr>
          <w:ins w:author="Guest User" w:date="2025-02-12T03:10:56.256Z" w16du:dateUtc="2025-02-12T03:10:56.256Z" w:id="1617158203"/>
        </w:rPr>
      </w:pPr>
    </w:p>
    <w:p w:rsidR="6A6F0B56" w:rsidP="3143E6BC" w:rsidRDefault="6A6F0B56" w14:paraId="0701B7B7" w14:textId="108D7046">
      <w:pPr>
        <w:pStyle w:val="ListParagraph"/>
        <w:ind w:left="720"/>
        <w:rPr>
          <w:ins w:author="Guest User" w:date="2025-02-12T03:10:56.416Z" w16du:dateUtc="2025-02-12T03:10:56.416Z" w:id="1421120888"/>
        </w:rPr>
      </w:pPr>
    </w:p>
    <w:p w:rsidR="6A6F0B56" w:rsidP="3143E6BC" w:rsidRDefault="6A6F0B56" w14:paraId="3F43F1C7" w14:textId="6EBC5991">
      <w:pPr>
        <w:pStyle w:val="ListParagraph"/>
        <w:ind w:left="720"/>
        <w:rPr>
          <w:ins w:author="Guest User" w:date="2025-02-12T03:10:56.575Z" w16du:dateUtc="2025-02-12T03:10:56.575Z" w:id="2131245158"/>
        </w:rPr>
      </w:pPr>
    </w:p>
    <w:p w:rsidR="6A6F0B56" w:rsidP="3143E6BC" w:rsidRDefault="6A6F0B56" w14:paraId="00BF2635" w14:textId="401C10B5">
      <w:pPr>
        <w:pStyle w:val="ListParagraph"/>
        <w:ind w:left="720"/>
        <w:rPr>
          <w:ins w:author="Guest User" w:date="2025-02-12T03:10:56.732Z" w16du:dateUtc="2025-02-12T03:10:56.732Z" w:id="167276562"/>
        </w:rPr>
      </w:pPr>
    </w:p>
    <w:p w:rsidR="6A6F0B56" w:rsidP="3143E6BC" w:rsidRDefault="6A6F0B56" w14:paraId="21362911" w14:textId="3B004A7C">
      <w:pPr>
        <w:pStyle w:val="ListParagraph"/>
        <w:ind w:left="720"/>
        <w:rPr>
          <w:ins w:author="Guest User" w:date="2025-02-12T03:10:56.896Z" w16du:dateUtc="2025-02-12T03:10:56.896Z" w:id="1233321555"/>
        </w:rPr>
      </w:pPr>
    </w:p>
    <w:p w:rsidR="6A6F0B56" w:rsidP="3143E6BC" w:rsidRDefault="6A6F0B56" w14:paraId="3573DB28" w14:textId="4AE14627">
      <w:pPr>
        <w:pStyle w:val="ListParagraph"/>
        <w:ind w:left="720"/>
        <w:rPr>
          <w:ins w:author="Guest User" w:date="2025-02-12T03:10:57.066Z" w16du:dateUtc="2025-02-12T03:10:57.066Z" w:id="1443380936"/>
        </w:rPr>
      </w:pPr>
    </w:p>
    <w:p w:rsidR="6A6F0B56" w:rsidP="3143E6BC" w:rsidRDefault="6A6F0B56" w14:paraId="79DC5160" w14:textId="7EB8D671">
      <w:pPr>
        <w:pStyle w:val="ListParagraph"/>
        <w:ind w:left="720"/>
        <w:rPr>
          <w:ins w:author="Guest User" w:date="2025-02-12T03:10:57.23Z" w16du:dateUtc="2025-02-12T03:10:57.23Z" w:id="1469097997"/>
        </w:rPr>
      </w:pPr>
    </w:p>
    <w:p w:rsidR="6A6F0B56" w:rsidP="3143E6BC" w:rsidRDefault="6A6F0B56" w14:paraId="3C540797" w14:textId="33444B04">
      <w:pPr>
        <w:pStyle w:val="ListParagraph"/>
        <w:ind w:left="720"/>
        <w:rPr>
          <w:ins w:author="Guest User" w:date="2025-02-12T03:10:57.393Z" w16du:dateUtc="2025-02-12T03:10:57.393Z" w:id="1144166704"/>
        </w:rPr>
      </w:pPr>
    </w:p>
    <w:p w:rsidR="6A6F0B56" w:rsidP="3143E6BC" w:rsidRDefault="6A6F0B56" w14:paraId="180B13B0" w14:textId="4B3F0182">
      <w:pPr>
        <w:pStyle w:val="ListParagraph"/>
        <w:ind w:left="720"/>
        <w:rPr>
          <w:ins w:author="Guest User" w:date="2025-02-12T03:10:57.584Z" w16du:dateUtc="2025-02-12T03:10:57.584Z" w:id="1731216065"/>
        </w:rPr>
      </w:pPr>
    </w:p>
    <w:p w:rsidR="6A6F0B56" w:rsidP="3143E6BC" w:rsidRDefault="6A6F0B56" w14:paraId="1632C811" w14:textId="1E36D10A">
      <w:pPr>
        <w:pStyle w:val="ListParagraph"/>
        <w:ind w:left="720"/>
        <w:rPr>
          <w:ins w:author="Will Holt" w:date="2025-02-12T01:12:28.958Z" w16du:dateUtc="2025-02-12T01:12:28.958Z" w:id="1328581521"/>
          <w:sz w:val="24"/>
          <w:szCs w:val="24"/>
        </w:rPr>
        <w:pPrChange w:author="Guest User" w:date="2025-02-12T03:10:53.841Z">
          <w:pPr>
            <w:pStyle w:val="ListParagraph"/>
            <w:ind/>
          </w:pPr>
        </w:pPrChange>
      </w:pPr>
      <w:r>
        <w:br/>
      </w:r>
      <w:r>
        <w:br/>
      </w:r>
    </w:p>
    <w:p w:rsidR="6A6F0B56" w:rsidP="516ACE22" w:rsidRDefault="6A6F0B56" w14:paraId="53ADE9B3" w14:textId="64EBA23A">
      <w:pPr>
        <w:pStyle w:val="Normal"/>
        <w:ind w:left="0"/>
        <w:jc w:val="center"/>
        <w:rPr>
          <w:ins w:author="Will Holt" w:date="2025-02-12T01:12:31.278Z" w16du:dateUtc="2025-02-12T01:12:31.278Z" w:id="1159445887"/>
          <w:noProof w:val="0"/>
          <w:sz w:val="32"/>
          <w:szCs w:val="32"/>
          <w:lang w:val="en-US"/>
          <w:rPrChange w:author="Will Holt" w:date="2025-02-12T01:14:28.576Z" w:id="882349012">
            <w:rPr>
              <w:ins w:author="Will Holt" w:date="2025-02-12T01:12:31.278Z" w16du:dateUtc="2025-02-12T01:12:31.278Z" w:id="950113137"/>
              <w:noProof w:val="0"/>
              <w:sz w:val="24"/>
              <w:szCs w:val="24"/>
              <w:lang w:val="en-US"/>
            </w:rPr>
          </w:rPrChange>
        </w:rPr>
        <w:pPrChange w:author="Will Holt" w:date="2025-02-12T01:14:30.849Z">
          <w:pPr>
            <w:pStyle w:val="Normal"/>
            <w:ind w:left="0"/>
          </w:pPr>
        </w:pPrChange>
      </w:pPr>
      <w:ins w:author="Will Holt" w:date="2025-02-11T02:05:44.927Z" w:id="1760840456">
        <w:r w:rsidRPr="516ACE22" w:rsidR="6A6F0B56">
          <w:rPr>
            <w:noProof w:val="0"/>
            <w:sz w:val="32"/>
            <w:szCs w:val="32"/>
            <w:lang w:val="en-US"/>
            <w:rPrChange w:author="Will Holt" w:date="2025-02-12T01:14:28.573Z" w:id="46530043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23130"/>
                <w:sz w:val="21"/>
                <w:szCs w:val="21"/>
                <w:lang w:val="en-US"/>
              </w:rPr>
            </w:rPrChange>
          </w:rPr>
          <w:t xml:space="preserve">William Holt, Vaishnavi </w:t>
        </w:r>
        <w:r w:rsidRPr="516ACE22" w:rsidR="6A6F0B56">
          <w:rPr>
            <w:noProof w:val="0"/>
            <w:sz w:val="32"/>
            <w:szCs w:val="32"/>
            <w:lang w:val="en-US"/>
            <w:rPrChange w:author="Will Holt" w:date="2025-02-12T00:39:07.611Z" w:id="60372024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23130"/>
                <w:sz w:val="21"/>
                <w:szCs w:val="21"/>
                <w:lang w:val="en-US"/>
              </w:rPr>
            </w:rPrChange>
          </w:rPr>
          <w:t>Pan</w:t>
        </w:r>
        <w:r w:rsidRPr="516ACE22" w:rsidR="6A6F0B56">
          <w:rPr>
            <w:noProof w:val="0"/>
            <w:sz w:val="32"/>
            <w:szCs w:val="32"/>
            <w:lang w:val="en-US"/>
            <w:rPrChange w:author="Will Holt" w:date="2025-02-12T00:39:07.612Z" w:id="45741536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23130"/>
                <w:sz w:val="21"/>
                <w:szCs w:val="21"/>
                <w:lang w:val="en-US"/>
              </w:rPr>
            </w:rPrChange>
          </w:rPr>
          <w:t>iki</w:t>
        </w:r>
        <w:r w:rsidRPr="516ACE22" w:rsidR="6A6F0B56">
          <w:rPr>
            <w:noProof w:val="0"/>
            <w:sz w:val="32"/>
            <w:szCs w:val="32"/>
            <w:lang w:val="en-US"/>
            <w:rPrChange w:author="Will Holt" w:date="2025-02-12T00:39:07.613Z" w:id="71728048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23130"/>
                <w:sz w:val="21"/>
                <w:szCs w:val="21"/>
                <w:lang w:val="en-US"/>
              </w:rPr>
            </w:rPrChange>
          </w:rPr>
          <w:t>, a</w:t>
        </w:r>
        <w:r w:rsidRPr="516ACE22" w:rsidR="6A6F0B56">
          <w:rPr>
            <w:noProof w:val="0"/>
            <w:sz w:val="32"/>
            <w:szCs w:val="32"/>
            <w:lang w:val="en-US"/>
            <w:rPrChange w:author="Will Holt" w:date="2025-02-12T00:39:07.613Z" w:id="6651083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23130"/>
                <w:sz w:val="21"/>
                <w:szCs w:val="21"/>
                <w:lang w:val="en-US"/>
              </w:rPr>
            </w:rPrChange>
          </w:rPr>
          <w:t>nd Sebastian Segura</w:t>
        </w:r>
      </w:ins>
      <w:r>
        <w:br/>
      </w:r>
    </w:p>
    <w:p w:rsidR="6A6F0B56" w:rsidP="3143E6BC" w:rsidRDefault="6A6F0B56" w14:paraId="3B51F5DB" w14:textId="0C2C301E">
      <w:pPr>
        <w:pStyle w:val="Normal"/>
        <w:ind w:left="0" w:firstLine="720"/>
        <w:rPr>
          <w:ins w:author="Will Holt" w:date="2025-02-12T01:12:36.763Z" w16du:dateUtc="2025-02-12T01:12:36.763Z" w:id="2058428137"/>
          <w:sz w:val="24"/>
          <w:szCs w:val="24"/>
        </w:rPr>
        <w:pPrChange w:author="Will Holt" w:date="2025-02-12T01:14:34.584Z">
          <w:pPr>
            <w:pStyle w:val="Normal"/>
            <w:ind w:left="0"/>
          </w:pPr>
        </w:pPrChange>
      </w:pPr>
      <w:r>
        <w:br/>
      </w:r>
      <w:ins w:author="Will Holt" w:date="2025-02-12T17:16:48.082Z" w:id="1349190167">
        <w:r>
          <w:tab/>
        </w:r>
      </w:ins>
      <w:ins w:author="Will Holt" w:date="2025-02-12T00:39:21.784Z" w:id="225694703">
        <w:r w:rsidRPr="3143E6BC" w:rsidR="3143E6BC">
          <w:rPr>
            <w:sz w:val="24"/>
            <w:szCs w:val="24"/>
            <w:rPrChange w:author="Will Holt" w:date="2025-02-12T00:39:27.56Z" w:id="829862113">
              <w:rPr>
                <w:rStyle w:val="TitleChar"/>
              </w:rPr>
            </w:rPrChange>
          </w:rPr>
          <w:t xml:space="preserve">The purpose </w:t>
        </w:r>
      </w:ins>
      <w:ins w:author="Will Holt" w:date="2025-02-12T00:39:59.146Z" w:id="244346605">
        <w:r w:rsidRPr="3143E6BC" w:rsidR="3143E6BC">
          <w:rPr>
            <w:sz w:val="24"/>
            <w:szCs w:val="24"/>
            <w:rPrChange w:author="Will Holt" w:date="2025-02-12T01:11:59.397Z" w:id="170970125"/>
          </w:rPr>
          <w:t xml:space="preserve">of this project is to </w:t>
        </w:r>
        <w:r w:rsidRPr="3143E6BC" w:rsidR="3143E6BC">
          <w:rPr>
            <w:sz w:val="24"/>
            <w:szCs w:val="24"/>
            <w:rPrChange w:author="Will Holt" w:date="2025-02-12T01:11:59.398Z" w:id="49412159"/>
          </w:rPr>
          <w:t>identify</w:t>
        </w:r>
        <w:r w:rsidRPr="3143E6BC" w:rsidR="3143E6BC">
          <w:rPr>
            <w:sz w:val="24"/>
            <w:szCs w:val="24"/>
            <w:rPrChange w:author="Will Holt" w:date="2025-02-12T01:11:59.398Z" w:id="2094148992"/>
          </w:rPr>
          <w:t>, analyze, and report on biases found in the Diabetes Health Indicator</w:t>
        </w:r>
      </w:ins>
      <w:ins w:author="Will Holt" w:date="2025-02-12T00:40:59.342Z" w:id="1126707354">
        <w:r w:rsidRPr="3143E6BC" w:rsidR="3143E6BC">
          <w:rPr>
            <w:sz w:val="24"/>
            <w:szCs w:val="24"/>
            <w:rPrChange w:author="Will Holt" w:date="2025-02-12T01:11:59.399Z" w:id="2045276468"/>
          </w:rPr>
          <w:t xml:space="preserve">s Dataset from the Behavioral Risk </w:t>
        </w:r>
        <w:r w:rsidRPr="3143E6BC" w:rsidR="3143E6BC">
          <w:rPr>
            <w:sz w:val="24"/>
            <w:szCs w:val="24"/>
            <w:rPrChange w:author="Will Holt" w:date="2025-02-12T01:11:59.4Z" w:id="782332845"/>
          </w:rPr>
          <w:t>Factor</w:t>
        </w:r>
        <w:r w:rsidRPr="3143E6BC" w:rsidR="3143E6BC">
          <w:rPr>
            <w:sz w:val="24"/>
            <w:szCs w:val="24"/>
            <w:rPrChange w:author="Will Holt" w:date="2025-02-12T01:11:59.401Z" w:id="449195749"/>
          </w:rPr>
          <w:t xml:space="preserve"> Surveillance System 2</w:t>
        </w:r>
        <w:r w:rsidRPr="3143E6BC" w:rsidR="3143E6BC">
          <w:rPr>
            <w:sz w:val="24"/>
            <w:szCs w:val="24"/>
            <w:rPrChange w:author="Will Holt" w:date="2025-02-12T01:11:59.401Z" w:id="1318086549"/>
          </w:rPr>
          <w:t xml:space="preserve">015. </w:t>
        </w:r>
        <w:r w:rsidRPr="3143E6BC" w:rsidR="3143E6BC">
          <w:rPr>
            <w:sz w:val="24"/>
            <w:szCs w:val="24"/>
            <w:rPrChange w:author="Will Holt" w:date="2025-02-12T01:11:59.402Z" w:id="605780436"/>
          </w:rPr>
          <w:t xml:space="preserve">The dataset </w:t>
        </w:r>
        <w:r w:rsidRPr="3143E6BC" w:rsidR="3143E6BC">
          <w:rPr>
            <w:sz w:val="24"/>
            <w:szCs w:val="24"/>
            <w:rPrChange w:author="Will Holt" w:date="2025-02-12T01:11:59.403Z" w:id="705028622"/>
          </w:rPr>
          <w:t>contains</w:t>
        </w:r>
        <w:r w:rsidRPr="3143E6BC" w:rsidR="3143E6BC">
          <w:rPr>
            <w:sz w:val="24"/>
            <w:szCs w:val="24"/>
            <w:rPrChange w:author="Will Holt" w:date="2025-02-12T01:11:59.404Z" w:id="2113935077"/>
          </w:rPr>
          <w:t xml:space="preserve"> health factors for over </w:t>
        </w:r>
        <w:r w:rsidRPr="3143E6BC" w:rsidR="3143E6BC">
          <w:rPr>
            <w:sz w:val="24"/>
            <w:szCs w:val="24"/>
            <w:rPrChange w:author="Will Holt" w:date="2025-02-12T01:11:59.405Z" w:id="1243255886"/>
          </w:rPr>
          <w:t>250,000 individuals</w:t>
        </w:r>
        <w:r w:rsidRPr="3143E6BC" w:rsidR="3143E6BC">
          <w:rPr>
            <w:sz w:val="24"/>
            <w:szCs w:val="24"/>
            <w:rPrChange w:author="Will Holt" w:date="2025-02-12T01:11:59.406Z" w:id="1905632292"/>
          </w:rPr>
          <w:t xml:space="preserve">. </w:t>
        </w:r>
      </w:ins>
      <w:ins w:author="Will Holt" w:date="2025-02-12T00:41:46.569Z" w:id="172569897">
        <w:r w:rsidRPr="3143E6BC" w:rsidR="3143E6BC">
          <w:rPr>
            <w:sz w:val="24"/>
            <w:szCs w:val="24"/>
            <w:rPrChange w:author="Will Holt" w:date="2025-02-12T01:11:59.407Z" w:id="104713004"/>
          </w:rPr>
          <w:t xml:space="preserve">This dataset has been widely used for diabetes research, despite being known to have present biases. This project aims to explore these biases and </w:t>
        </w:r>
        <w:r w:rsidRPr="3143E6BC" w:rsidR="3143E6BC">
          <w:rPr>
            <w:sz w:val="24"/>
            <w:szCs w:val="24"/>
            <w:rPrChange w:author="Will Holt" w:date="2025-02-12T01:11:59.407Z" w:id="447068860"/>
          </w:rPr>
          <w:t>better understand their implications for ethics in data science.</w:t>
        </w:r>
      </w:ins>
      <w:r>
        <w:br/>
      </w:r>
      <w:r>
        <w:br/>
      </w:r>
    </w:p>
    <w:p w:rsidR="6A6F0B56" w:rsidP="516ACE22" w:rsidRDefault="6A6F0B56" w14:paraId="1D6ABC7A" w14:textId="769FAD7E">
      <w:pPr>
        <w:pStyle w:val="Normal"/>
        <w:ind w:left="0" w:firstLine="720"/>
        <w:rPr>
          <w:ins w:author="Will Holt" w:date="2025-02-12T01:12:39.668Z" w16du:dateUtc="2025-02-12T01:12:39.668Z" w:id="1020138398"/>
          <w:sz w:val="24"/>
          <w:szCs w:val="24"/>
        </w:rPr>
        <w:pPrChange w:author="Will Holt" w:date="2025-02-12T01:14:37.236Z">
          <w:pPr>
            <w:pStyle w:val="Normal"/>
            <w:ind w:left="0"/>
          </w:pPr>
        </w:pPrChange>
      </w:pPr>
      <w:ins w:author="Will Holt" w:date="2025-02-12T00:41:59.975Z" w:id="1018087253">
        <w:r w:rsidRPr="516ACE22" w:rsidR="0F4A3A91">
          <w:rPr>
            <w:sz w:val="24"/>
            <w:szCs w:val="24"/>
            <w:rPrChange w:author="Will Holt" w:date="2025-02-12T01:11:59.41Z" w:id="975147345"/>
          </w:rPr>
          <w:t>T</w:t>
        </w:r>
      </w:ins>
      <w:ins w:author="Will Holt" w:date="2025-02-12T00:42:58.736Z" w:id="845941073">
        <w:r w:rsidRPr="516ACE22" w:rsidR="0F4A3A91">
          <w:rPr>
            <w:sz w:val="24"/>
            <w:szCs w:val="24"/>
            <w:rPrChange w:author="Will Holt" w:date="2025-02-12T01:11:59.411Z" w:id="667019437"/>
          </w:rPr>
          <w:t>he dataset,</w:t>
        </w:r>
        <w:r w:rsidRPr="516ACE22" w:rsidR="0F4A3A91">
          <w:rPr>
            <w:sz w:val="24"/>
            <w:szCs w:val="24"/>
            <w:rPrChange w:author="Will Holt" w:date="2025-02-12T01:11:59.411Z" w:id="1799516629"/>
          </w:rPr>
          <w:t xml:space="preserve"> </w:t>
        </w:r>
        <w:r w:rsidRPr="516ACE22" w:rsidR="0F4A3A91">
          <w:rPr>
            <w:sz w:val="24"/>
            <w:szCs w:val="24"/>
            <w:rPrChange w:author="Will Holt" w:date="2025-02-12T01:11:59.412Z" w:id="2055152247"/>
          </w:rPr>
          <w:t>contains</w:t>
        </w:r>
        <w:r w:rsidRPr="516ACE22" w:rsidR="0F4A3A91">
          <w:rPr>
            <w:sz w:val="24"/>
            <w:szCs w:val="24"/>
            <w:rPrChange w:author="Will Holt" w:date="2025-02-12T01:11:59.413Z" w:id="1431800351"/>
          </w:rPr>
          <w:t xml:space="preserve"> 250,000+ records and several health indicator variables. </w:t>
        </w:r>
      </w:ins>
      <w:ins w:author="Will Holt" w:date="2025-02-12T00:43:57.532Z" w:id="1218968633">
        <w:r w:rsidRPr="516ACE22" w:rsidR="69548A40">
          <w:rPr>
            <w:sz w:val="24"/>
            <w:szCs w:val="24"/>
            <w:rPrChange w:author="Will Holt" w:date="2025-02-12T01:11:59.414Z" w:id="490811418"/>
          </w:rPr>
          <w:t xml:space="preserve">The key </w:t>
        </w:r>
      </w:ins>
      <w:ins w:author="Will Holt" w:date="2025-02-12T00:44:59.894Z" w:id="117523418">
        <w:r w:rsidRPr="516ACE22" w:rsidR="69548A40">
          <w:rPr>
            <w:sz w:val="24"/>
            <w:szCs w:val="24"/>
            <w:rPrChange w:author="Will Holt" w:date="2025-02-12T01:11:59.415Z" w:id="217345415"/>
          </w:rPr>
          <w:t xml:space="preserve">variable in the dataset is </w:t>
        </w:r>
        <w:r w:rsidRPr="516ACE22" w:rsidR="69548A40">
          <w:rPr>
            <w:sz w:val="24"/>
            <w:szCs w:val="24"/>
            <w:rPrChange w:author="Will Holt" w:date="2025-02-12T01:11:59.415Z" w:id="697615112"/>
          </w:rPr>
          <w:t>Diabetes_binary</w:t>
        </w:r>
        <w:r w:rsidRPr="516ACE22" w:rsidR="69548A40">
          <w:rPr>
            <w:sz w:val="24"/>
            <w:szCs w:val="24"/>
            <w:rPrChange w:author="Will Holt" w:date="2025-02-12T01:11:59.416Z" w:id="1029574371"/>
          </w:rPr>
          <w:t xml:space="preserve">, which allows for </w:t>
        </w:r>
      </w:ins>
      <w:ins w:author="Will Holt" w:date="2025-02-12T01:19:01.794Z" w:id="713263080">
        <w:r w:rsidRPr="516ACE22" w:rsidR="5120FDA6">
          <w:rPr>
            <w:sz w:val="24"/>
            <w:szCs w:val="24"/>
          </w:rPr>
          <w:t xml:space="preserve">our </w:t>
        </w:r>
      </w:ins>
      <w:ins w:author="Will Holt" w:date="2025-02-12T00:44:59.894Z" w:id="868797917">
        <w:r w:rsidRPr="516ACE22" w:rsidR="69548A40">
          <w:rPr>
            <w:sz w:val="24"/>
            <w:szCs w:val="24"/>
            <w:rPrChange w:author="Will Holt" w:date="2025-02-12T01:11:59.416Z" w:id="1165797821"/>
          </w:rPr>
          <w:t>model training to study biases further. Some known biases in this dataset includ</w:t>
        </w:r>
      </w:ins>
      <w:ins w:author="Will Holt" w:date="2025-02-12T00:45:18.903Z" w:id="2032352644">
        <w:r w:rsidRPr="516ACE22" w:rsidR="752D41CA">
          <w:rPr>
            <w:sz w:val="24"/>
            <w:szCs w:val="24"/>
            <w:rPrChange w:author="Will Holt" w:date="2025-02-12T01:11:59.417Z" w:id="763286558"/>
          </w:rPr>
          <w:t>e age bias, gender bias, and various other types of sampling bias.</w:t>
        </w:r>
      </w:ins>
      <w:r>
        <w:br/>
      </w:r>
    </w:p>
    <w:p w:rsidR="6A6F0B56" w:rsidP="516ACE22" w:rsidRDefault="6A6F0B56" w14:paraId="7290AE13" w14:textId="5C5CDCC8">
      <w:pPr>
        <w:pStyle w:val="Normal"/>
        <w:ind w:left="0"/>
        <w:jc w:val="center"/>
        <w:rPr>
          <w:ins w:author="Will Holt" w:date="2025-02-12T01:16:57.037Z" w16du:dateUtc="2025-02-12T01:16:57.037Z" w:id="1077471924"/>
          <w:sz w:val="32"/>
          <w:szCs w:val="32"/>
        </w:rPr>
        <w:pPrChange w:author="Will Holt" w:date="2025-02-12T01:14:46.096Z">
          <w:pPr>
            <w:pStyle w:val="Normal"/>
            <w:ind w:left="0"/>
          </w:pPr>
        </w:pPrChange>
      </w:pPr>
      <w:r>
        <w:br/>
      </w:r>
      <w:ins w:author="Will Holt" w:date="2025-02-12T00:46:54.913Z" w:id="782299046">
        <w:r w:rsidRPr="516ACE22" w:rsidR="10CAA35B">
          <w:rPr>
            <w:sz w:val="32"/>
            <w:szCs w:val="32"/>
            <w:rPrChange w:author="Will Holt" w:date="2025-02-12T01:11:59.421Z" w:id="622026197"/>
          </w:rPr>
          <w:t>Bias Analysis</w:t>
        </w:r>
      </w:ins>
    </w:p>
    <w:p w:rsidR="6A6F0B56" w:rsidP="516ACE22" w:rsidRDefault="6A6F0B56" w14:paraId="36425AC6" w14:textId="4E419A2A">
      <w:pPr>
        <w:pStyle w:val="Normal"/>
        <w:ind w:left="0"/>
        <w:jc w:val="center"/>
        <w:rPr>
          <w:ins w:author="Will Holt" w:date="2025-02-12T00:47:01.391Z" w16du:dateUtc="2025-02-12T00:47:01.391Z" w:id="1315679281"/>
          <w:sz w:val="28"/>
          <w:szCs w:val="28"/>
          <w:rPrChange w:author="Will Holt" w:date="2025-02-12T01:19:29.086Z" w:id="1323902462">
            <w:rPr>
              <w:ins w:author="Will Holt" w:date="2025-02-12T00:47:01.391Z" w16du:dateUtc="2025-02-12T00:47:01.391Z" w:id="2107265051"/>
              <w:sz w:val="22"/>
              <w:szCs w:val="22"/>
            </w:rPr>
          </w:rPrChange>
        </w:rPr>
      </w:pPr>
      <w:ins w:author="Will Holt" w:date="2025-02-12T01:16:59.812Z" w:id="465179310">
        <w:r w:rsidRPr="516ACE22" w:rsidR="2701EF71">
          <w:rPr>
            <w:sz w:val="28"/>
            <w:szCs w:val="28"/>
            <w:rPrChange w:author="Will Holt" w:date="2025-02-12T01:19:29.085Z" w:id="745086461">
              <w:rPr>
                <w:sz w:val="32"/>
                <w:szCs w:val="32"/>
              </w:rPr>
            </w:rPrChange>
          </w:rPr>
          <w:t>Age B</w:t>
        </w:r>
      </w:ins>
      <w:ins w:author="Will Holt" w:date="2025-02-12T01:17:01.153Z" w:id="2144869094">
        <w:r w:rsidRPr="516ACE22" w:rsidR="2701EF71">
          <w:rPr>
            <w:sz w:val="28"/>
            <w:szCs w:val="28"/>
            <w:rPrChange w:author="Will Holt" w:date="2025-02-12T01:19:29.085Z" w:id="1964454577">
              <w:rPr>
                <w:sz w:val="32"/>
                <w:szCs w:val="32"/>
              </w:rPr>
            </w:rPrChange>
          </w:rPr>
          <w:t>ias</w:t>
        </w:r>
      </w:ins>
    </w:p>
    <w:p w:rsidR="6A6F0B56" w:rsidP="516ACE22" w:rsidRDefault="6A6F0B56" w14:paraId="33ABC1DA" w14:textId="59AAB91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ins w:author="Will Holt" w:date="2025-02-12T00:51:01.432Z" w16du:dateUtc="2025-02-12T00:51:01.432Z" w:id="434354363"/>
          <w:sz w:val="24"/>
          <w:szCs w:val="24"/>
          <w:rPrChange w:author="Will Holt" w:date="2025-02-12T01:12:04.656Z" w:id="759215856">
            <w:rPr>
              <w:ins w:author="Will Holt" w:date="2025-02-12T00:51:01.432Z" w16du:dateUtc="2025-02-12T00:51:01.432Z" w:id="1593979552"/>
              <w:sz w:val="22"/>
              <w:szCs w:val="22"/>
            </w:rPr>
          </w:rPrChange>
        </w:rPr>
        <w:pPrChange w:author="Will Holt" w:date="2025-02-12T01:14:49.643Z">
          <w:pPr>
            <w:pStyle w:val="Normal"/>
            <w:bidi w:val="0"/>
            <w:spacing w:before="0" w:beforeAutospacing="off" w:after="160" w:afterAutospacing="off" w:line="279" w:lineRule="auto"/>
            <w:ind w:left="0" w:right="0"/>
            <w:jc w:val="left"/>
          </w:pPr>
        </w:pPrChange>
      </w:pPr>
      <w:ins w:author="Will Holt" w:date="2025-02-12T00:47:53.071Z" w:id="1512169645">
        <w:r w:rsidRPr="516ACE22" w:rsidR="10CAA35B">
          <w:rPr>
            <w:sz w:val="24"/>
            <w:szCs w:val="24"/>
            <w:rPrChange w:author="Will Holt" w:date="2025-02-12T01:12:04.653Z" w:id="1413988183"/>
          </w:rPr>
          <w:t xml:space="preserve">This dataset </w:t>
        </w:r>
        <w:r w:rsidRPr="516ACE22" w:rsidR="10CAA35B">
          <w:rPr>
            <w:sz w:val="24"/>
            <w:szCs w:val="24"/>
            <w:rPrChange w:author="Will Holt" w:date="2025-02-12T01:11:59.422Z" w:id="464779291"/>
          </w:rPr>
          <w:t>is very heavily skewed towards older people</w:t>
        </w:r>
      </w:ins>
      <w:ins w:author="Will Holt" w:date="2025-02-12T01:19:57.817Z" w:id="360707702">
        <w:r w:rsidRPr="516ACE22" w:rsidR="2AB4AE9B">
          <w:rPr>
            <w:sz w:val="24"/>
            <w:szCs w:val="24"/>
          </w:rPr>
          <w:t>,</w:t>
        </w:r>
      </w:ins>
      <w:ins w:author="Will Holt" w:date="2025-02-12T00:48:58.86Z" w:id="454163072">
        <w:r w:rsidRPr="516ACE22" w:rsidR="10CAA35B">
          <w:rPr>
            <w:sz w:val="24"/>
            <w:szCs w:val="24"/>
            <w:rPrChange w:author="Will Holt" w:date="2025-02-12T01:11:59.422Z" w:id="1544170405"/>
          </w:rPr>
          <w:t xml:space="preserve"> </w:t>
        </w:r>
        <w:r w:rsidRPr="516ACE22" w:rsidR="725911F2">
          <w:rPr>
            <w:sz w:val="24"/>
            <w:szCs w:val="24"/>
            <w:rPrChange w:author="Will Holt" w:date="2025-02-12T01:11:59.422Z" w:id="1770588007"/>
          </w:rPr>
          <w:t>which</w:t>
        </w:r>
      </w:ins>
      <w:ins w:author="Will Holt" w:date="2025-02-12T01:19:54.707Z" w:id="1193301953">
        <w:r w:rsidRPr="516ACE22" w:rsidR="429C64D0">
          <w:rPr>
            <w:sz w:val="24"/>
            <w:szCs w:val="24"/>
          </w:rPr>
          <w:t xml:space="preserve"> </w:t>
        </w:r>
      </w:ins>
      <w:ins w:author="Will Holt" w:date="2025-02-12T00:48:58.86Z" w:id="1507848971">
        <w:r w:rsidRPr="516ACE22" w:rsidR="725911F2">
          <w:rPr>
            <w:sz w:val="24"/>
            <w:szCs w:val="24"/>
            <w:rPrChange w:author="Will Holt" w:date="2025-02-12T01:11:59.422Z" w:id="1257692139"/>
          </w:rPr>
          <w:t>poses multiple issues</w:t>
        </w:r>
      </w:ins>
      <w:ins w:author="Will Holt" w:date="2025-02-12T01:20:15.384Z" w:id="228452825">
        <w:r w:rsidRPr="516ACE22" w:rsidR="6F73267C">
          <w:rPr>
            <w:sz w:val="24"/>
            <w:szCs w:val="24"/>
          </w:rPr>
          <w:t xml:space="preserve"> for a dataset intended to explore public health issues.</w:t>
        </w:r>
      </w:ins>
      <w:ins w:author="Will Holt" w:date="2025-02-12T00:48:58.86Z" w:id="529430622">
        <w:r w:rsidRPr="516ACE22" w:rsidR="725911F2">
          <w:rPr>
            <w:sz w:val="24"/>
            <w:szCs w:val="24"/>
            <w:rPrChange w:author="Will Holt" w:date="2025-02-12T01:11:59.422Z" w:id="1812364953"/>
          </w:rPr>
          <w:t xml:space="preserve"> Through </w:t>
        </w:r>
        <w:r w:rsidRPr="516ACE22" w:rsidR="725911F2">
          <w:rPr>
            <w:sz w:val="24"/>
            <w:szCs w:val="24"/>
            <w:rPrChange w:author="Will Holt" w:date="2025-02-12T01:11:59.423Z" w:id="591496011"/>
          </w:rPr>
          <w:t>initial</w:t>
        </w:r>
        <w:r w:rsidRPr="516ACE22" w:rsidR="725911F2">
          <w:rPr>
            <w:sz w:val="24"/>
            <w:szCs w:val="24"/>
            <w:rPrChange w:author="Will Holt" w:date="2025-02-12T01:11:59.423Z" w:id="700575621"/>
          </w:rPr>
          <w:t xml:space="preserve"> exploratory data analysis, we visualized the distribution of</w:t>
        </w:r>
      </w:ins>
      <w:ins w:author="Will Holt" w:date="2025-02-12T00:49:02.492Z" w:id="1409861638">
        <w:r w:rsidRPr="516ACE22" w:rsidR="725911F2">
          <w:rPr>
            <w:sz w:val="24"/>
            <w:szCs w:val="24"/>
            <w:rPrChange w:author="Will Holt" w:date="2025-02-12T01:11:59.423Z" w:id="396365308"/>
          </w:rPr>
          <w:t xml:space="preserve"> age</w:t>
        </w:r>
      </w:ins>
      <w:ins w:author="Will Holt" w:date="2025-02-12T00:50:43.691Z" w:id="1156311091">
        <w:r w:rsidRPr="516ACE22" w:rsidR="1230BA28">
          <w:rPr>
            <w:sz w:val="24"/>
            <w:szCs w:val="24"/>
            <w:rPrChange w:author="Will Holt" w:date="2025-02-12T01:11:59.423Z" w:id="546399128"/>
          </w:rPr>
          <w:t xml:space="preserve"> to </w:t>
        </w:r>
      </w:ins>
      <w:ins w:author="Will Holt" w:date="2025-02-12T01:20:33.567Z" w:id="1447879626">
        <w:r w:rsidRPr="516ACE22" w:rsidR="56DC86E1">
          <w:rPr>
            <w:sz w:val="24"/>
            <w:szCs w:val="24"/>
          </w:rPr>
          <w:t>confirm</w:t>
        </w:r>
      </w:ins>
      <w:ins w:author="Will Holt" w:date="2025-02-12T00:50:43.691Z" w:id="1226093798">
        <w:r w:rsidRPr="516ACE22" w:rsidR="1230BA28">
          <w:rPr>
            <w:sz w:val="24"/>
            <w:szCs w:val="24"/>
            <w:rPrChange w:author="Will Holt" w:date="2025-02-12T01:11:59.423Z" w:id="903968568"/>
          </w:rPr>
          <w:t xml:space="preserve"> that it is in fact showing a much higher average age than the </w:t>
        </w:r>
      </w:ins>
      <w:ins w:author="Will Holt" w:date="2025-02-12T01:20:49.382Z" w:id="83146381">
        <w:r w:rsidRPr="516ACE22" w:rsidR="7F0470ED">
          <w:rPr>
            <w:sz w:val="24"/>
            <w:szCs w:val="24"/>
          </w:rPr>
          <w:t xml:space="preserve">general </w:t>
        </w:r>
      </w:ins>
      <w:ins w:author="Will Holt" w:date="2025-02-12T00:50:43.691Z" w:id="845308614">
        <w:r w:rsidRPr="516ACE22" w:rsidR="1230BA28">
          <w:rPr>
            <w:sz w:val="24"/>
            <w:szCs w:val="24"/>
            <w:rPrChange w:author="Will Holt" w:date="2025-02-12T01:11:59.423Z" w:id="1938726852"/>
          </w:rPr>
          <w:t>population</w:t>
        </w:r>
        <w:r w:rsidRPr="516ACE22" w:rsidR="1230BA28">
          <w:rPr>
            <w:sz w:val="24"/>
            <w:szCs w:val="24"/>
            <w:rPrChange w:author="Will Holt" w:date="2025-02-12T01:11:59.423Z" w:id="67518845"/>
          </w:rPr>
          <w:t xml:space="preserve">. </w:t>
        </w:r>
      </w:ins>
    </w:p>
    <w:p w:rsidR="6A6F0B56" w:rsidP="516ACE22" w:rsidRDefault="6A6F0B56" w14:paraId="45AA2C8A" w14:textId="7AABDF26">
      <w:pPr>
        <w:bidi w:val="0"/>
        <w:spacing w:before="0" w:beforeAutospacing="off" w:after="160" w:afterAutospacing="off" w:line="279" w:lineRule="auto"/>
        <w:ind w:left="0" w:right="0"/>
        <w:jc w:val="left"/>
        <w:rPr>
          <w:ins w:author="Will Holt" w:date="2025-02-12T00:51:54.987Z" w16du:dateUtc="2025-02-12T00:51:54.987Z" w:id="797208633"/>
          <w:sz w:val="24"/>
          <w:szCs w:val="24"/>
          <w:rPrChange w:author="Will Holt" w:date="2025-02-12T01:12:04.657Z" w:id="1102158124">
            <w:rPr>
              <w:ins w:author="Will Holt" w:date="2025-02-12T00:51:54.987Z" w16du:dateUtc="2025-02-12T00:51:54.987Z" w:id="1127313656"/>
            </w:rPr>
          </w:rPrChange>
        </w:rPr>
      </w:pPr>
      <w:ins w:author="Will Holt" w:date="2025-02-12T00:51:02.189Z" w:id="662785356">
        <w:r w:rsidR="1230BA28">
          <w:drawing>
            <wp:inline wp14:editId="0B7FA85F" wp14:anchorId="15F553E9">
              <wp:extent cx="5800725" cy="2831378"/>
              <wp:effectExtent l="0" t="0" r="0" b="0"/>
              <wp:docPr id="303939867" name="" title="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0" name=""/>
                      <pic:cNvPicPr/>
                    </pic:nvPicPr>
                    <pic:blipFill>
                      <a:blip r:embed="R85974d08850d489b">
                        <a:extLst>
                          <a:ext xmlns:a="http://schemas.openxmlformats.org/drawingml/2006/main" uri="{28A0092B-C50C-407E-A947-70E740481C1C}">
                            <a14:useLocalDpi val="0"/>
                          </a:ext>
                        </a:extLst>
                      </a:blip>
                      <a:srcRect l="0" t="0" r="0" b="1913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00725" cy="283137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6A6F0B56" w:rsidP="516ACE22" w:rsidRDefault="6A6F0B56" w14:paraId="763338B6" w14:textId="53854C7A">
      <w:pPr>
        <w:bidi w:val="0"/>
        <w:spacing w:before="0" w:beforeAutospacing="off" w:after="160" w:afterAutospacing="off" w:line="279" w:lineRule="auto"/>
        <w:ind w:left="0" w:right="0" w:firstLine="720"/>
        <w:jc w:val="left"/>
        <w:rPr>
          <w:ins w:author="Will Holt" w:date="2025-02-12T00:56:59.145Z" w16du:dateUtc="2025-02-12T00:56:59.145Z" w:id="1746390778"/>
          <w:sz w:val="24"/>
          <w:szCs w:val="24"/>
          <w:rPrChange w:author="Will Holt" w:date="2025-02-12T01:12:04.661Z" w:id="2056588341">
            <w:rPr>
              <w:ins w:author="Will Holt" w:date="2025-02-12T00:56:59.145Z" w16du:dateUtc="2025-02-12T00:56:59.145Z" w:id="1442733907"/>
              <w:sz w:val="22"/>
              <w:szCs w:val="22"/>
            </w:rPr>
          </w:rPrChange>
        </w:rPr>
        <w:pPrChange w:author="Will Holt" w:date="2025-02-12T01:14:53.719Z">
          <w:pPr>
            <w:bidi w:val="0"/>
            <w:spacing w:before="0" w:beforeAutospacing="off" w:after="160" w:afterAutospacing="off" w:line="279" w:lineRule="auto"/>
            <w:ind w:left="0" w:right="0"/>
            <w:jc w:val="left"/>
          </w:pPr>
        </w:pPrChange>
      </w:pPr>
      <w:ins w:author="Will Holt" w:date="2025-02-12T00:52:57.983Z" w:id="997265016">
        <w:r w:rsidRPr="516ACE22" w:rsidR="0EF5D55E">
          <w:rPr>
            <w:sz w:val="24"/>
            <w:szCs w:val="24"/>
            <w:rPrChange w:author="Will Holt" w:date="2025-02-12T01:12:04.657Z" w:id="186939846"/>
          </w:rPr>
          <w:t xml:space="preserve">Based on this </w:t>
        </w:r>
        <w:r w:rsidRPr="516ACE22" w:rsidR="0EF5D55E">
          <w:rPr>
            <w:sz w:val="24"/>
            <w:szCs w:val="24"/>
            <w:rPrChange w:author="Will Holt" w:date="2025-02-12T01:11:59.424Z" w:id="408696651"/>
          </w:rPr>
          <w:t>initial</w:t>
        </w:r>
        <w:r w:rsidRPr="516ACE22" w:rsidR="0EF5D55E">
          <w:rPr>
            <w:sz w:val="24"/>
            <w:szCs w:val="24"/>
            <w:rPrChange w:author="Will Holt" w:date="2025-02-12T01:11:59.424Z" w:id="222478745"/>
          </w:rPr>
          <w:t xml:space="preserve"> analysis, the average age in the dataset is from 60-64</w:t>
        </w:r>
      </w:ins>
      <w:ins w:author="Will Holt" w:date="2025-02-12T01:21:07.649Z" w:id="2099589084">
        <w:r w:rsidRPr="516ACE22" w:rsidR="3E8251EB">
          <w:rPr>
            <w:sz w:val="24"/>
            <w:szCs w:val="24"/>
          </w:rPr>
          <w:t>,</w:t>
        </w:r>
      </w:ins>
      <w:ins w:author="Will Holt" w:date="2025-02-12T00:56:53.159Z" w:id="1304803263">
        <w:r w:rsidRPr="516ACE22" w:rsidR="79730133">
          <w:rPr>
            <w:sz w:val="24"/>
            <w:szCs w:val="24"/>
            <w:rPrChange w:author="Will Holt" w:date="2025-02-12T01:11:59.424Z" w:id="1262180256"/>
          </w:rPr>
          <w:t xml:space="preserve"> </w:t>
        </w:r>
      </w:ins>
      <w:ins w:author="Will Holt" w:date="2025-02-12T01:21:10.083Z" w:id="449964340">
        <w:r w:rsidRPr="516ACE22" w:rsidR="737E4E38">
          <w:rPr>
            <w:sz w:val="24"/>
            <w:szCs w:val="24"/>
          </w:rPr>
          <w:t>with</w:t>
        </w:r>
      </w:ins>
      <w:ins w:author="Will Holt" w:date="2025-02-12T00:56:53.159Z" w:id="881791090">
        <w:r w:rsidRPr="516ACE22" w:rsidR="79730133">
          <w:rPr>
            <w:sz w:val="24"/>
            <w:szCs w:val="24"/>
            <w:rPrChange w:author="Will Holt" w:date="2025-02-12T01:11:59.424Z" w:id="147542298"/>
          </w:rPr>
          <w:t xml:space="preserve"> only 10%</w:t>
        </w:r>
        <w:r w:rsidRPr="516ACE22" w:rsidR="79730133">
          <w:rPr>
            <w:sz w:val="24"/>
            <w:szCs w:val="24"/>
            <w:rPrChange w:author="Will Holt" w:date="2025-02-12T01:11:59.424Z" w:id="1909643624"/>
          </w:rPr>
          <w:t xml:space="preserve"> under 45 years old</w:t>
        </w:r>
      </w:ins>
      <w:ins w:author="Will Holt" w:date="2025-02-12T00:52:57.983Z" w:id="1282686248">
        <w:r w:rsidRPr="516ACE22" w:rsidR="0EF5D55E">
          <w:rPr>
            <w:sz w:val="24"/>
            <w:szCs w:val="24"/>
            <w:rPrChange w:author="Will Holt" w:date="2025-02-12T01:11:59.424Z" w:id="1117981657"/>
          </w:rPr>
          <w:t xml:space="preserve">. </w:t>
        </w:r>
      </w:ins>
      <w:ins w:author="Will Holt" w:date="2025-02-12T00:53:39.727Z" w:id="1680836552">
        <w:r w:rsidRPr="516ACE22" w:rsidR="0EF5D55E">
          <w:rPr>
            <w:sz w:val="24"/>
            <w:szCs w:val="24"/>
            <w:rPrChange w:author="Will Holt" w:date="2025-02-12T01:11:59.425Z" w:id="1121697095"/>
          </w:rPr>
          <w:t>The left</w:t>
        </w:r>
      </w:ins>
      <w:ins w:author="Will Holt" w:date="2025-02-12T01:21:21.33Z" w:id="452280278">
        <w:r w:rsidRPr="516ACE22" w:rsidR="4A8404C2">
          <w:rPr>
            <w:sz w:val="24"/>
            <w:szCs w:val="24"/>
          </w:rPr>
          <w:t>-</w:t>
        </w:r>
      </w:ins>
      <w:ins w:author="Will Holt" w:date="2025-02-12T00:53:39.727Z" w:id="217090604">
        <w:r w:rsidRPr="516ACE22" w:rsidR="0EF5D55E">
          <w:rPr>
            <w:sz w:val="24"/>
            <w:szCs w:val="24"/>
            <w:rPrChange w:author="Will Holt" w:date="2025-02-12T01:11:59.425Z" w:id="1564559852"/>
          </w:rPr>
          <w:t>ske</w:t>
        </w:r>
      </w:ins>
      <w:ins w:author="Will Holt" w:date="2025-02-12T01:21:27.603Z" w:id="1233698858">
        <w:r w:rsidRPr="516ACE22" w:rsidR="257C9A82">
          <w:rPr>
            <w:sz w:val="24"/>
            <w:szCs w:val="24"/>
          </w:rPr>
          <w:t>wed</w:t>
        </w:r>
      </w:ins>
      <w:ins w:author="Will Holt" w:date="2025-02-12T00:53:39.727Z" w:id="422373251">
        <w:r w:rsidRPr="516ACE22" w:rsidR="0EF5D55E">
          <w:rPr>
            <w:sz w:val="24"/>
            <w:szCs w:val="24"/>
            <w:rPrChange w:author="Will Holt" w:date="2025-02-12T01:11:59.425Z" w:id="529289325"/>
          </w:rPr>
          <w:t xml:space="preserve"> </w:t>
        </w:r>
        <w:r w:rsidRPr="516ACE22" w:rsidR="0EF5D55E">
          <w:rPr>
            <w:sz w:val="24"/>
            <w:szCs w:val="24"/>
            <w:rPrChange w:author="Will Holt" w:date="2025-02-12T01:11:59.425Z" w:id="1753220678"/>
          </w:rPr>
          <w:t>distribution confirms</w:t>
        </w:r>
      </w:ins>
      <w:ins w:author="Will Holt" w:date="2025-02-12T01:21:36.567Z" w:id="896281017">
        <w:r w:rsidRPr="516ACE22" w:rsidR="49D9AC61">
          <w:rPr>
            <w:sz w:val="24"/>
            <w:szCs w:val="24"/>
          </w:rPr>
          <w:t xml:space="preserve"> that</w:t>
        </w:r>
      </w:ins>
      <w:ins w:author="Will Holt" w:date="2025-02-12T00:53:39.727Z" w:id="1644027939">
        <w:r w:rsidRPr="516ACE22" w:rsidR="0EF5D55E">
          <w:rPr>
            <w:sz w:val="24"/>
            <w:szCs w:val="24"/>
            <w:rPrChange w:author="Will Holt" w:date="2025-02-12T01:11:59.425Z" w:id="16830175"/>
          </w:rPr>
          <w:t xml:space="preserve"> younger age groups are underrepresented </w:t>
        </w:r>
      </w:ins>
      <w:ins w:author="Will Holt" w:date="2025-02-12T01:21:57.627Z" w:id="1252856582">
        <w:r w:rsidRPr="516ACE22" w:rsidR="43C9B0CB">
          <w:rPr>
            <w:sz w:val="24"/>
            <w:szCs w:val="24"/>
          </w:rPr>
          <w:t>significantly</w:t>
        </w:r>
      </w:ins>
      <w:ins w:author="Will Holt" w:date="2025-02-12T00:53:39.727Z" w:id="185557560">
        <w:r w:rsidRPr="516ACE22" w:rsidR="0EF5D55E">
          <w:rPr>
            <w:sz w:val="24"/>
            <w:szCs w:val="24"/>
            <w:rPrChange w:author="Will Holt" w:date="2025-02-12T01:11:59.425Z" w:id="1305583646"/>
          </w:rPr>
          <w:t xml:space="preserve">. </w:t>
        </w:r>
        <w:r w:rsidRPr="516ACE22" w:rsidR="0798CF92">
          <w:rPr>
            <w:sz w:val="24"/>
            <w:szCs w:val="24"/>
            <w:rPrChange w:author="Will Holt" w:date="2025-02-12T01:11:59.425Z" w:id="2118731453"/>
          </w:rPr>
          <w:t xml:space="preserve">Should </w:t>
        </w:r>
      </w:ins>
      <w:ins w:author="Will Holt" w:date="2025-02-12T00:54:50.731Z" w:id="1934499508">
        <w:r w:rsidRPr="516ACE22" w:rsidR="0798CF92">
          <w:rPr>
            <w:sz w:val="24"/>
            <w:szCs w:val="24"/>
            <w:rPrChange w:author="Will Holt" w:date="2025-02-12T01:11:59.425Z" w:id="75803234"/>
          </w:rPr>
          <w:t>data biased in this way be used to shape public health policy, the results would limit the amount of pr</w:t>
        </w:r>
        <w:r w:rsidRPr="516ACE22" w:rsidR="5E0CE4DA">
          <w:rPr>
            <w:sz w:val="24"/>
            <w:szCs w:val="24"/>
            <w:rPrChange w:author="Will Holt" w:date="2025-02-12T01:11:59.425Z" w:id="1421206352"/>
          </w:rPr>
          <w:t xml:space="preserve">eventative care available to younger </w:t>
        </w:r>
        <w:r w:rsidRPr="516ACE22" w:rsidR="5E0CE4DA">
          <w:rPr>
            <w:sz w:val="24"/>
            <w:szCs w:val="24"/>
            <w:rPrChange w:author="Will Holt" w:date="2025-02-12T01:11:59.425Z" w:id="614836472"/>
          </w:rPr>
          <w:t xml:space="preserve">individuals. </w:t>
        </w:r>
      </w:ins>
      <w:ins w:author="Will Holt" w:date="2025-02-12T00:55:19.185Z" w:id="1113999111">
        <w:r w:rsidRPr="516ACE22" w:rsidR="5E0CE4DA">
          <w:rPr>
            <w:sz w:val="24"/>
            <w:szCs w:val="24"/>
            <w:rPrChange w:author="Will Holt" w:date="2025-02-12T01:11:59.425Z" w:id="451384167"/>
          </w:rPr>
          <w:t>I</w:t>
        </w:r>
        <w:r w:rsidRPr="516ACE22" w:rsidR="5E0CE4DA">
          <w:rPr>
            <w:sz w:val="24"/>
            <w:szCs w:val="24"/>
            <w:rPrChange w:author="Will Holt" w:date="2025-02-12T01:11:59.426Z" w:id="837929177"/>
          </w:rPr>
          <w:t>t wo</w:t>
        </w:r>
        <w:r w:rsidRPr="516ACE22" w:rsidR="5E0CE4DA">
          <w:rPr>
            <w:sz w:val="24"/>
            <w:szCs w:val="24"/>
            <w:rPrChange w:author="Will Holt" w:date="2025-02-12T01:11:59.426Z" w:id="1458904014"/>
          </w:rPr>
          <w:t xml:space="preserve">uld be </w:t>
        </w:r>
        <w:r w:rsidRPr="516ACE22" w:rsidR="5E0CE4DA">
          <w:rPr>
            <w:sz w:val="24"/>
            <w:szCs w:val="24"/>
            <w:rPrChange w:author="Will Holt" w:date="2025-02-12T01:11:59.426Z" w:id="1818451439"/>
          </w:rPr>
          <w:t>very difficult</w:t>
        </w:r>
        <w:r w:rsidRPr="516ACE22" w:rsidR="5E0CE4DA">
          <w:rPr>
            <w:sz w:val="24"/>
            <w:szCs w:val="24"/>
            <w:rPrChange w:author="Will Holt" w:date="2025-02-12T01:11:59.426Z" w:id="825708555"/>
          </w:rPr>
          <w:t xml:space="preserve"> to </w:t>
        </w:r>
        <w:r w:rsidRPr="516ACE22" w:rsidR="5E0CE4DA">
          <w:rPr>
            <w:sz w:val="24"/>
            <w:szCs w:val="24"/>
            <w:rPrChange w:author="Will Holt" w:date="2025-02-12T01:11:59.426Z" w:id="1158145685"/>
          </w:rPr>
          <w:t>acquire</w:t>
        </w:r>
        <w:r w:rsidRPr="516ACE22" w:rsidR="5E0CE4DA">
          <w:rPr>
            <w:sz w:val="24"/>
            <w:szCs w:val="24"/>
            <w:rPrChange w:author="Will Holt" w:date="2025-02-12T01:11:59.427Z" w:id="1998449647"/>
          </w:rPr>
          <w:t xml:space="preserve"> sufficient information on young people from this dataset.</w:t>
        </w:r>
      </w:ins>
    </w:p>
    <w:p w:rsidR="6A6F0B56" w:rsidP="516ACE22" w:rsidRDefault="6A6F0B56" w14:paraId="1D296887" w14:textId="11585054">
      <w:pPr>
        <w:bidi w:val="0"/>
        <w:spacing w:before="0" w:beforeAutospacing="off" w:after="160" w:afterAutospacing="off" w:line="279" w:lineRule="auto"/>
        <w:ind w:left="0" w:right="0" w:firstLine="720"/>
        <w:jc w:val="left"/>
        <w:rPr>
          <w:ins w:author="Will Holt" w:date="2025-02-12T00:55:20.64Z" w16du:dateUtc="2025-02-12T00:55:20.64Z" w:id="1165897220"/>
          <w:sz w:val="24"/>
          <w:szCs w:val="24"/>
          <w:rPrChange w:author="Will Holt" w:date="2025-02-12T01:12:04.663Z" w:id="895575341">
            <w:rPr>
              <w:ins w:author="Will Holt" w:date="2025-02-12T00:55:20.64Z" w16du:dateUtc="2025-02-12T00:55:20.64Z" w:id="1224658977"/>
            </w:rPr>
          </w:rPrChange>
        </w:rPr>
        <w:pPrChange w:author="Will Holt" w:date="2025-02-12T01:15:02.04Z">
          <w:pPr>
            <w:bidi w:val="0"/>
            <w:spacing w:before="0" w:beforeAutospacing="off" w:after="160" w:afterAutospacing="off" w:line="279" w:lineRule="auto"/>
            <w:ind w:left="0" w:right="0"/>
            <w:jc w:val="left"/>
          </w:pPr>
        </w:pPrChange>
      </w:pPr>
      <w:ins w:author="Will Holt" w:date="2025-02-12T01:22:43.991Z" w:id="1038716716">
        <w:r w:rsidRPr="516ACE22" w:rsidR="68636888">
          <w:rPr>
            <w:sz w:val="24"/>
            <w:szCs w:val="24"/>
          </w:rPr>
          <w:t>To further investigate the impact of this age bias</w:t>
        </w:r>
      </w:ins>
      <w:ins w:author="Will Holt" w:date="2025-02-12T00:57:03.792Z" w:id="1613206732">
        <w:r w:rsidRPr="516ACE22" w:rsidR="7A041260">
          <w:rPr>
            <w:sz w:val="24"/>
            <w:szCs w:val="24"/>
            <w:rPrChange w:author="Will Holt" w:date="2025-02-12T01:11:59.427Z" w:id="498844581"/>
          </w:rPr>
          <w:t xml:space="preserve">, </w:t>
        </w:r>
      </w:ins>
      <w:ins w:author="Will Holt" w:date="2025-02-12T00:59:35.234Z" w:id="903548914">
        <w:r w:rsidRPr="516ACE22" w:rsidR="04B68398">
          <w:rPr>
            <w:sz w:val="24"/>
            <w:szCs w:val="24"/>
            <w:rPrChange w:author="Will Holt" w:date="2025-02-12T01:11:59.427Z" w:id="1899830065"/>
          </w:rPr>
          <w:t xml:space="preserve">two </w:t>
        </w:r>
      </w:ins>
      <w:ins w:author="Will Holt" w:date="2025-02-12T01:22:53.077Z" w:id="1128139494">
        <w:r w:rsidRPr="516ACE22" w:rsidR="6425889F">
          <w:rPr>
            <w:sz w:val="24"/>
            <w:szCs w:val="24"/>
          </w:rPr>
          <w:t>randomf</w:t>
        </w:r>
        <w:r w:rsidRPr="516ACE22" w:rsidR="6425889F">
          <w:rPr>
            <w:sz w:val="24"/>
            <w:szCs w:val="24"/>
          </w:rPr>
          <w:t>orest</w:t>
        </w:r>
        <w:r w:rsidRPr="516ACE22" w:rsidR="6425889F">
          <w:rPr>
            <w:sz w:val="24"/>
            <w:szCs w:val="24"/>
          </w:rPr>
          <w:t xml:space="preserve"> </w:t>
        </w:r>
      </w:ins>
      <w:ins w:author="Will Holt" w:date="2025-02-12T00:59:35.234Z" w:id="1613793201">
        <w:r w:rsidRPr="516ACE22" w:rsidR="04B68398">
          <w:rPr>
            <w:sz w:val="24"/>
            <w:szCs w:val="24"/>
            <w:rPrChange w:author="Will Holt" w:date="2025-02-12T01:11:59.427Z" w:id="1221505128"/>
          </w:rPr>
          <w:t xml:space="preserve">models were </w:t>
        </w:r>
      </w:ins>
      <w:ins w:author="Will Holt" w:date="2025-02-12T01:23:05.71Z" w:id="884337723">
        <w:r w:rsidRPr="516ACE22" w:rsidR="5AA6C7C5">
          <w:rPr>
            <w:sz w:val="24"/>
            <w:szCs w:val="24"/>
          </w:rPr>
          <w:t>train</w:t>
        </w:r>
      </w:ins>
      <w:ins w:author="Will Holt" w:date="2025-02-12T00:59:35.234Z" w:id="1531808788">
        <w:r w:rsidRPr="516ACE22" w:rsidR="04B68398">
          <w:rPr>
            <w:sz w:val="24"/>
            <w:szCs w:val="24"/>
            <w:rPrChange w:author="Will Holt" w:date="2025-02-12T01:11:59.427Z" w:id="310559425"/>
          </w:rPr>
          <w:t xml:space="preserve">ed, one predicting diabetes with age, and one without age as a variable. </w:t>
        </w:r>
      </w:ins>
    </w:p>
    <w:p w:rsidR="6A6F0B56" w:rsidP="516ACE22" w:rsidRDefault="6A6F0B56" w14:paraId="26B74906" w14:textId="75679D4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ins w:author="Will Holt" w:date="2025-02-12T01:12:50.908Z" w16du:dateUtc="2025-02-12T01:12:50.908Z" w:id="193019899"/>
        </w:rPr>
      </w:pPr>
      <w:ins w:author="Will Holt" w:date="2025-02-12T00:56:05.905Z" w:id="863534572">
        <w:r w:rsidR="5A72B185">
          <w:drawing>
            <wp:inline wp14:editId="790C6E06" wp14:anchorId="631DC6A9">
              <wp:extent cx="4410081" cy="1590269"/>
              <wp:effectExtent l="0" t="0" r="0" b="0"/>
              <wp:docPr id="706439776" name="" title="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0" name=""/>
                      <pic:cNvPicPr/>
                    </pic:nvPicPr>
                    <pic:blipFill>
                      <a:blip r:embed="R5103b9e0c84d4cbd">
                        <a:extLst>
                          <a:ext xmlns:a="http://schemas.openxmlformats.org/drawingml/2006/main" uri="{28A0092B-C50C-407E-A947-70E740481C1C}">
                            <a14:useLocalDpi val="0"/>
                          </a:ext>
                        </a:extLst>
                      </a:blip>
                      <a:srcRect l="0" t="0" r="52564" b="2638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10081" cy="159026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5A72B185">
          <w:drawing>
            <wp:inline wp14:editId="7DE67334" wp14:anchorId="41FA172C">
              <wp:extent cx="4401064" cy="1626234"/>
              <wp:effectExtent l="0" t="0" r="0" b="0"/>
              <wp:docPr id="1381072319" name="" title="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0" name=""/>
                      <pic:cNvPicPr/>
                    </pic:nvPicPr>
                    <pic:blipFill>
                      <a:blip r:embed="R68fbd5b935824ed7">
                        <a:extLst>
                          <a:ext xmlns:a="http://schemas.openxmlformats.org/drawingml/2006/main" uri="{28A0092B-C50C-407E-A947-70E740481C1C}">
                            <a14:useLocalDpi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01064" cy="162623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r>
        <w:br/>
      </w:r>
    </w:p>
    <w:p w:rsidR="6A6F0B56" w:rsidP="516ACE22" w:rsidRDefault="6A6F0B56" w14:paraId="18D43ADE" w14:textId="2887541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ins w:author="Will Holt" w:date="2025-02-12T01:24:29.883Z" w16du:dateUtc="2025-02-12T01:24:29.883Z" w:id="1510026666"/>
          <w:sz w:val="24"/>
          <w:szCs w:val="24"/>
        </w:rPr>
        <w:pPrChange w:author="Will Holt" w:date="2025-02-12T01:15:41.125Z">
          <w:pPr>
            <w:pStyle w:val="Normal"/>
            <w:bidi w:val="0"/>
            <w:spacing w:before="0" w:beforeAutospacing="off" w:after="160" w:afterAutospacing="off" w:line="279" w:lineRule="auto"/>
            <w:ind w:left="0" w:right="0"/>
            <w:jc w:val="left"/>
          </w:pPr>
        </w:pPrChange>
      </w:pPr>
      <w:ins w:author="Will Holt" w:date="2025-02-12T01:00:36.919Z" w:id="1312279750">
        <w:r w:rsidRPr="516ACE22" w:rsidR="314471D5">
          <w:rPr>
            <w:sz w:val="24"/>
            <w:szCs w:val="24"/>
            <w:rPrChange w:author="Will Holt" w:date="2025-02-12T01:11:59.428Z" w:id="863668005"/>
          </w:rPr>
          <w:t xml:space="preserve">The first model, </w:t>
        </w:r>
      </w:ins>
      <w:ins w:author="Will Holt" w:date="2025-02-12T01:23:59.966Z" w:id="460140916">
        <w:r w:rsidRPr="516ACE22" w:rsidR="14E8CE24">
          <w:rPr>
            <w:sz w:val="24"/>
            <w:szCs w:val="24"/>
          </w:rPr>
          <w:t xml:space="preserve">with age, was 85% </w:t>
        </w:r>
        <w:r w:rsidRPr="516ACE22" w:rsidR="14E8CE24">
          <w:rPr>
            <w:sz w:val="24"/>
            <w:szCs w:val="24"/>
          </w:rPr>
          <w:t>accurate</w:t>
        </w:r>
        <w:r w:rsidRPr="516ACE22" w:rsidR="14E8CE24">
          <w:rPr>
            <w:sz w:val="24"/>
            <w:szCs w:val="24"/>
          </w:rPr>
          <w:t xml:space="preserve"> in predicting “no diabetes” but only 16</w:t>
        </w:r>
      </w:ins>
      <w:ins w:author="Will Holt" w:date="2025-02-12T01:24:29.133Z" w:id="922852371">
        <w:r w:rsidRPr="516ACE22" w:rsidR="14E8CE24">
          <w:rPr>
            <w:sz w:val="24"/>
            <w:szCs w:val="24"/>
          </w:rPr>
          <w:t xml:space="preserve">% </w:t>
        </w:r>
        <w:r w:rsidRPr="516ACE22" w:rsidR="14E8CE24">
          <w:rPr>
            <w:sz w:val="24"/>
            <w:szCs w:val="24"/>
          </w:rPr>
          <w:t>accurate</w:t>
        </w:r>
        <w:r w:rsidRPr="516ACE22" w:rsidR="14E8CE24">
          <w:rPr>
            <w:sz w:val="24"/>
            <w:szCs w:val="24"/>
          </w:rPr>
          <w:t xml:space="preserve"> in “diabetes” cases. Age was the second most </w:t>
        </w:r>
        <w:r w:rsidRPr="516ACE22" w:rsidR="14E8CE24">
          <w:rPr>
            <w:sz w:val="24"/>
            <w:szCs w:val="24"/>
          </w:rPr>
          <w:t>important factor</w:t>
        </w:r>
        <w:r w:rsidRPr="516ACE22" w:rsidR="14E8CE24">
          <w:rPr>
            <w:sz w:val="24"/>
            <w:szCs w:val="24"/>
          </w:rPr>
          <w:t xml:space="preserve"> following BMI, </w:t>
        </w:r>
        <w:r w:rsidRPr="516ACE22" w:rsidR="14E8CE24">
          <w:rPr>
            <w:sz w:val="24"/>
            <w:szCs w:val="24"/>
          </w:rPr>
          <w:t>indicating</w:t>
        </w:r>
        <w:r w:rsidRPr="516ACE22" w:rsidR="14E8CE24">
          <w:rPr>
            <w:sz w:val="24"/>
            <w:szCs w:val="24"/>
          </w:rPr>
          <w:t xml:space="preserve"> a strong influence in the model’s predictive power.</w:t>
        </w:r>
      </w:ins>
    </w:p>
    <w:p w:rsidR="6A6F0B56" w:rsidP="516ACE22" w:rsidRDefault="6A6F0B56" w14:paraId="40365DA6" w14:textId="2263D62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ins w:author="Will Holt" w:date="2025-02-12T01:25:45.868Z" w16du:dateUtc="2025-02-12T01:25:45.868Z" w:id="1599141019"/>
          <w:sz w:val="24"/>
          <w:szCs w:val="24"/>
        </w:rPr>
      </w:pPr>
      <w:ins w:author="Will Holt" w:date="2025-02-12T01:24:59.9Z" w:id="1726652938">
        <w:r w:rsidRPr="516ACE22" w:rsidR="14E8CE24">
          <w:rPr>
            <w:sz w:val="24"/>
            <w:szCs w:val="24"/>
          </w:rPr>
          <w:t xml:space="preserve">The second model, without age, </w:t>
        </w:r>
        <w:r w:rsidRPr="516ACE22" w:rsidR="14E8CE24">
          <w:rPr>
            <w:sz w:val="24"/>
            <w:szCs w:val="24"/>
          </w:rPr>
          <w:t>maintained</w:t>
        </w:r>
        <w:r w:rsidRPr="516ACE22" w:rsidR="14E8CE24">
          <w:rPr>
            <w:sz w:val="24"/>
            <w:szCs w:val="24"/>
          </w:rPr>
          <w:t xml:space="preserve"> a high accuracy (82%</w:t>
        </w:r>
      </w:ins>
      <w:ins w:author="Will Holt" w:date="2025-02-12T01:25:14.929Z" w:id="920905820">
        <w:r w:rsidRPr="516ACE22" w:rsidR="14E8CE24">
          <w:rPr>
            <w:sz w:val="24"/>
            <w:szCs w:val="24"/>
          </w:rPr>
          <w:t>)</w:t>
        </w:r>
      </w:ins>
      <w:ins w:author="Will Holt" w:date="2025-02-12T01:24:59.9Z" w:id="772653971">
        <w:r w:rsidRPr="516ACE22" w:rsidR="14E8CE24">
          <w:rPr>
            <w:sz w:val="24"/>
            <w:szCs w:val="24"/>
          </w:rPr>
          <w:t xml:space="preserve"> for “no diabetes” and a slight improvement (18%) </w:t>
        </w:r>
      </w:ins>
      <w:ins w:author="Will Holt" w:date="2025-02-12T01:25:11.731Z" w:id="177209909">
        <w:r w:rsidRPr="516ACE22" w:rsidR="14E8CE24">
          <w:rPr>
            <w:sz w:val="24"/>
            <w:szCs w:val="24"/>
          </w:rPr>
          <w:t>in accuracy for “diabetes” cases.</w:t>
        </w:r>
      </w:ins>
      <w:ins w:author="Will Holt" w:date="2025-02-12T01:05:41.466Z" w:id="968607940">
        <w:r w:rsidRPr="516ACE22" w:rsidR="43379563">
          <w:rPr>
            <w:sz w:val="24"/>
            <w:szCs w:val="24"/>
            <w:rPrChange w:author="Will Holt" w:date="2025-02-12T01:11:59.435Z" w:id="907264708"/>
          </w:rPr>
          <w:t xml:space="preserve"> </w:t>
        </w:r>
      </w:ins>
      <w:ins w:author="Will Holt" w:date="2025-02-12T01:25:43.579Z" w:id="1097586274">
        <w:r w:rsidRPr="516ACE22" w:rsidR="6C0E0540">
          <w:rPr>
            <w:sz w:val="24"/>
            <w:szCs w:val="24"/>
          </w:rPr>
          <w:t xml:space="preserve">BMI remained most important, followed by various </w:t>
        </w:r>
        <w:r w:rsidRPr="516ACE22" w:rsidR="6C0E0540">
          <w:rPr>
            <w:sz w:val="24"/>
            <w:szCs w:val="24"/>
          </w:rPr>
          <w:t>other</w:t>
        </w:r>
        <w:r w:rsidRPr="516ACE22" w:rsidR="6C0E0540">
          <w:rPr>
            <w:sz w:val="24"/>
            <w:szCs w:val="24"/>
          </w:rPr>
          <w:t xml:space="preserve"> demographic variables.</w:t>
        </w:r>
      </w:ins>
    </w:p>
    <w:p w:rsidR="6A6F0B56" w:rsidP="516ACE22" w:rsidRDefault="6A6F0B56" w14:paraId="2CB9C927" w14:textId="0AEFEE8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ins w:author="Will Holt" w:date="2025-02-12T01:13:38.268Z" w16du:dateUtc="2025-02-12T01:13:38.268Z" w:id="1642405967"/>
          <w:sz w:val="24"/>
          <w:szCs w:val="24"/>
        </w:rPr>
      </w:pPr>
      <w:ins w:author="Will Holt" w:date="2025-02-12T01:25:59.946Z" w:id="1179887208">
        <w:r w:rsidRPr="516ACE22" w:rsidR="6C0E0540">
          <w:rPr>
            <w:sz w:val="24"/>
            <w:szCs w:val="24"/>
          </w:rPr>
          <w:t>These results show that age is a significant predictor of diabetes, but less so t</w:t>
        </w:r>
      </w:ins>
      <w:ins w:author="Will Holt" w:date="2025-02-12T01:26:59.965Z" w:id="448881645">
        <w:r w:rsidRPr="516ACE22" w:rsidR="6C0E0540">
          <w:rPr>
            <w:sz w:val="24"/>
            <w:szCs w:val="24"/>
          </w:rPr>
          <w:t>han other factors in measuring these model’s performances. The dataset’s overrepresentation of older individuals skews the model’s predictive ability, lessening its accuracy among younger people. If a mod</w:t>
        </w:r>
        <w:r w:rsidRPr="516ACE22" w:rsidR="678CF216">
          <w:rPr>
            <w:sz w:val="24"/>
            <w:szCs w:val="24"/>
          </w:rPr>
          <w:t xml:space="preserve">el </w:t>
        </w:r>
        <w:r w:rsidRPr="516ACE22" w:rsidR="678CF216">
          <w:rPr>
            <w:sz w:val="24"/>
            <w:szCs w:val="24"/>
          </w:rPr>
          <w:t>was</w:t>
        </w:r>
        <w:r w:rsidRPr="516ACE22" w:rsidR="678CF216">
          <w:rPr>
            <w:sz w:val="24"/>
            <w:szCs w:val="24"/>
          </w:rPr>
          <w:t xml:space="preserve"> trained on similarly biased data and used to shape health polic</w:t>
        </w:r>
      </w:ins>
      <w:ins w:author="Will Holt" w:date="2025-02-12T01:27:59.862Z" w:id="92039223">
        <w:r w:rsidRPr="516ACE22" w:rsidR="678CF216">
          <w:rPr>
            <w:sz w:val="24"/>
            <w:szCs w:val="24"/>
          </w:rPr>
          <w:t>y, it would lead to the neglect of underrepresented groups. For this dataset, there would be a lack of information on young people leading to lessened attention to their preventati</w:t>
        </w:r>
        <w:r w:rsidRPr="516ACE22" w:rsidR="067ED1E7">
          <w:rPr>
            <w:sz w:val="24"/>
            <w:szCs w:val="24"/>
          </w:rPr>
          <w:t xml:space="preserve">ve healthcare needs, </w:t>
        </w:r>
      </w:ins>
      <w:ins w:author="Will Holt" w:date="2025-02-12T01:28:05.149Z" w:id="219628055">
        <w:r w:rsidRPr="516ACE22" w:rsidR="067ED1E7">
          <w:rPr>
            <w:sz w:val="24"/>
            <w:szCs w:val="24"/>
          </w:rPr>
          <w:t xml:space="preserve">particularly those at risk of diabetes. </w:t>
        </w:r>
      </w:ins>
    </w:p>
    <w:p w:rsidR="6A6F0B56" w:rsidP="516ACE22" w:rsidRDefault="6A6F0B56" w14:paraId="150A78ED" w14:textId="7D82067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ins w:author="Will Holt" w:date="2025-02-12T01:09:39.27Z" w16du:dateUtc="2025-02-12T01:09:39.27Z" w:id="1511028233"/>
          <w:sz w:val="24"/>
          <w:szCs w:val="24"/>
          <w:rPrChange w:author="Will Holt" w:date="2025-02-12T01:12:04.675Z" w:id="1189468438">
            <w:rPr>
              <w:ins w:author="Will Holt" w:date="2025-02-12T01:09:39.27Z" w16du:dateUtc="2025-02-12T01:09:39.27Z" w:id="737011499"/>
              <w:sz w:val="22"/>
              <w:szCs w:val="22"/>
            </w:rPr>
          </w:rPrChange>
        </w:rPr>
      </w:pPr>
    </w:p>
    <w:p w:rsidR="6A6F0B56" w:rsidP="516ACE22" w:rsidRDefault="6A6F0B56" w14:paraId="03281857" w14:textId="0458803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ins w:author="Will Holt" w:date="2025-02-12T01:13:45.726Z" w16du:dateUtc="2025-02-12T01:13:45.726Z" w:id="1176671128"/>
          <w:noProof w:val="0"/>
          <w:sz w:val="24"/>
          <w:szCs w:val="24"/>
          <w:lang w:val="en-US"/>
        </w:rPr>
      </w:pPr>
      <w:r>
        <w:br/>
      </w:r>
      <w:ins w:author="Will Holt" w:date="2025-02-12T01:09:42.189Z" w:id="1858740562">
        <w:r w:rsidRPr="516ACE22" w:rsidR="6F5E31C6">
          <w:rPr>
            <w:sz w:val="24"/>
            <w:szCs w:val="24"/>
            <w:rPrChange w:author="Will Holt" w:date="2025-02-12T01:11:59.436Z" w:id="1100065874"/>
          </w:rPr>
          <w:t>[</w:t>
        </w:r>
      </w:ins>
      <w:ins w:author="Will Holt" w:date="2025-02-11T02:05:44.927Z" w:id="1034907086">
        <w:r w:rsidRPr="516ACE22" w:rsidR="6A6F0B56">
          <w:rPr>
            <w:noProof w:val="0"/>
            <w:sz w:val="24"/>
            <w:szCs w:val="24"/>
            <w:lang w:val="en-US"/>
            <w:rPrChange w:author="Will Holt" w:date="2025-02-12T00:39:27.562Z" w:id="94484433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23130"/>
                <w:sz w:val="21"/>
                <w:szCs w:val="21"/>
                <w:lang w:val="en-US"/>
              </w:rPr>
            </w:rPrChange>
          </w:rPr>
          <w:t>Vaishnavi analysis</w:t>
        </w:r>
      </w:ins>
      <w:ins w:author="Will Holt" w:date="2025-02-12T01:09:40.732Z" w:id="647663839">
        <w:r w:rsidRPr="516ACE22" w:rsidR="45F21ADF">
          <w:rPr>
            <w:noProof w:val="0"/>
            <w:sz w:val="24"/>
            <w:szCs w:val="24"/>
            <w:lang w:val="en-US"/>
            <w:rPrChange w:author="Will Holt" w:date="2025-02-12T01:11:59.437Z" w:id="2076439953">
              <w:rPr>
                <w:noProof w:val="0"/>
                <w:lang w:val="en-US"/>
              </w:rPr>
            </w:rPrChange>
          </w:rPr>
          <w:t>]</w:t>
        </w:r>
      </w:ins>
      <w:r>
        <w:br/>
      </w:r>
    </w:p>
    <w:p w:rsidR="6A6F0B56" w:rsidP="516ACE22" w:rsidRDefault="6A6F0B56" w14:paraId="55D4419E" w14:textId="53920BB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ins w:author="Will Holt" w:date="2025-02-12T01:13:48.378Z" w16du:dateUtc="2025-02-12T01:13:48.378Z" w:id="1019083031"/>
          <w:sz w:val="24"/>
          <w:szCs w:val="24"/>
        </w:rPr>
      </w:pPr>
    </w:p>
    <w:p w:rsidR="6A6F0B56" w:rsidP="516ACE22" w:rsidRDefault="6A6F0B56" w14:paraId="393F0C7B" w14:textId="289F4B4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ins w:author="Will Holt" w:date="2025-02-12T01:13:40.202Z" w16du:dateUtc="2025-02-12T01:13:40.202Z" w:id="756654640"/>
          <w:sz w:val="24"/>
          <w:szCs w:val="24"/>
        </w:rPr>
      </w:pPr>
    </w:p>
    <w:p w:rsidR="3143E6BC" w:rsidP="3143E6BC" w:rsidRDefault="3143E6BC" w14:paraId="6F34F91E" w14:textId="7ED06184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left"/>
        <w:rPr>
          <w:ins w:author="Guest User" w:date="2025-02-13T01:33:24.653Z" w16du:dateUtc="2025-02-13T01:33:24.653Z" w:id="1760032371"/>
          <w:noProof w:val="0"/>
          <w:sz w:val="24"/>
          <w:szCs w:val="24"/>
          <w:lang w:val="en-US"/>
        </w:rPr>
      </w:pPr>
      <w:r>
        <w:br/>
      </w:r>
      <w:ins w:author="Will Holt" w:date="2025-02-12T01:09:43.592Z" w:id="2072139312">
        <w:r w:rsidRPr="3143E6BC" w:rsidR="3143E6BC">
          <w:rPr>
            <w:sz w:val="24"/>
            <w:szCs w:val="24"/>
            <w:rPrChange w:author="Will Holt" w:date="2025-02-12T01:11:59.438Z" w:id="86087721"/>
          </w:rPr>
          <w:t>[</w:t>
        </w:r>
      </w:ins>
      <w:ins w:author="Will Holt" w:date="2025-02-11T02:05:44.927Z" w:id="1320856290">
        <w:r w:rsidRPr="3143E6BC" w:rsidR="3143E6BC">
          <w:rPr>
            <w:noProof w:val="0"/>
            <w:sz w:val="24"/>
            <w:szCs w:val="24"/>
            <w:lang w:val="en-US"/>
            <w:rPrChange w:author="Will Holt" w:date="2025-02-12T00:39:27.563Z" w:id="208084779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23130"/>
                <w:sz w:val="21"/>
                <w:szCs w:val="21"/>
                <w:lang w:val="en-US"/>
              </w:rPr>
            </w:rPrChange>
          </w:rPr>
          <w:t>Sebastian analysis</w:t>
        </w:r>
      </w:ins>
      <w:ins w:author="Will Holt" w:date="2025-02-12T01:09:44.488Z" w:id="191267552">
        <w:r w:rsidRPr="3143E6BC" w:rsidR="3143E6BC">
          <w:rPr>
            <w:noProof w:val="0"/>
            <w:sz w:val="24"/>
            <w:szCs w:val="24"/>
            <w:lang w:val="en-US"/>
            <w:rPrChange w:author="Will Holt" w:date="2025-02-12T01:11:59.439Z" w:id="1933257531">
              <w:rPr>
                <w:noProof w:val="0"/>
                <w:lang w:val="en-US"/>
              </w:rPr>
            </w:rPrChange>
          </w:rPr>
          <w:t>]</w:t>
        </w:r>
      </w:ins>
    </w:p>
    <w:p w:rsidR="3143E6BC" w:rsidP="3143E6BC" w:rsidRDefault="3143E6BC" w14:paraId="37BB7DA8" w14:textId="1EC853A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ins w:author="Guest User" w:date="2025-02-13T01:33:34.167Z" w16du:dateUtc="2025-02-13T01:33:34.167Z" w:id="649204865"/>
          <w:b w:val="1"/>
          <w:bCs w:val="1"/>
          <w:noProof w:val="0"/>
          <w:sz w:val="24"/>
          <w:szCs w:val="24"/>
          <w:lang w:val="en-US"/>
        </w:rPr>
        <w:pPrChange w:author="Guest User" w:date="2025-02-13T01:40:01.149Z">
          <w:pPr>
            <w:pStyle w:val="Normal"/>
            <w:bidi w:val="0"/>
            <w:spacing w:before="0" w:beforeAutospacing="off" w:after="160" w:afterAutospacing="off" w:line="279" w:lineRule="auto"/>
            <w:ind w:left="0" w:right="0"/>
            <w:jc w:val="left"/>
          </w:pPr>
        </w:pPrChange>
      </w:pPr>
      <w:ins w:author="Guest User" w:date="2025-02-13T01:33:33.091Z" w:id="1567165467">
        <w:r w:rsidRPr="3143E6BC" w:rsidR="3143E6BC">
          <w:rPr>
            <w:b w:val="1"/>
            <w:bCs w:val="1"/>
            <w:noProof w:val="0"/>
            <w:sz w:val="24"/>
            <w:szCs w:val="24"/>
            <w:lang w:val="en-US"/>
            <w:rPrChange w:author="Guest User" w:date="2025-02-13T01:40:03.295Z" w:id="942578940">
              <w:rPr>
                <w:noProof w:val="0"/>
                <w:sz w:val="24"/>
                <w:szCs w:val="24"/>
                <w:lang w:val="en-US"/>
              </w:rPr>
            </w:rPrChange>
          </w:rPr>
          <w:t>BIAS ANALY</w:t>
        </w:r>
      </w:ins>
      <w:ins w:author="Guest User" w:date="2025-02-13T01:40:19.374Z" w:id="2138043226">
        <w:r w:rsidRPr="3143E6BC" w:rsidR="3143E6BC">
          <w:rPr>
            <w:b w:val="1"/>
            <w:bCs w:val="1"/>
            <w:noProof w:val="0"/>
            <w:sz w:val="24"/>
            <w:szCs w:val="24"/>
            <w:lang w:val="en-US"/>
          </w:rPr>
          <w:t>S</w:t>
        </w:r>
      </w:ins>
      <w:ins w:author="Guest User" w:date="2025-02-13T01:33:33.091Z" w:id="1850602740">
        <w:r w:rsidRPr="3143E6BC" w:rsidR="3143E6BC">
          <w:rPr>
            <w:b w:val="1"/>
            <w:bCs w:val="1"/>
            <w:noProof w:val="0"/>
            <w:sz w:val="24"/>
            <w:szCs w:val="24"/>
            <w:lang w:val="en-US"/>
            <w:rPrChange w:author="Guest User" w:date="2025-02-13T01:40:03.295Z" w:id="1503081418">
              <w:rPr>
                <w:noProof w:val="0"/>
                <w:sz w:val="24"/>
                <w:szCs w:val="24"/>
                <w:lang w:val="en-US"/>
              </w:rPr>
            </w:rPrChange>
          </w:rPr>
          <w:t xml:space="preserve">IS </w:t>
        </w:r>
      </w:ins>
    </w:p>
    <w:p w:rsidR="3143E6BC" w:rsidP="3143E6BC" w:rsidRDefault="3143E6BC" w14:paraId="7F1F7AF7" w14:textId="2B34BCF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ins w:author="Guest User" w:date="2025-02-13T01:33:59.211Z" w16du:dateUtc="2025-02-13T01:33:59.211Z" w:id="1419158843"/>
          <w:b w:val="1"/>
          <w:bCs w:val="1"/>
          <w:noProof w:val="0"/>
          <w:sz w:val="24"/>
          <w:szCs w:val="24"/>
          <w:lang w:val="en-US"/>
        </w:rPr>
        <w:pPrChange w:author="Guest User" w:date="2025-02-13T01:40:01.15Z">
          <w:pPr>
            <w:pStyle w:val="Normal"/>
            <w:bidi w:val="0"/>
            <w:spacing w:before="0" w:beforeAutospacing="off" w:after="160" w:afterAutospacing="off" w:line="279" w:lineRule="auto"/>
            <w:ind w:left="0" w:right="0"/>
            <w:jc w:val="left"/>
          </w:pPr>
        </w:pPrChange>
      </w:pPr>
      <w:ins w:author="Guest User" w:date="2025-02-13T01:33:42.303Z" w:id="1000723004">
        <w:r w:rsidRPr="3143E6BC" w:rsidR="3143E6BC">
          <w:rPr>
            <w:b w:val="1"/>
            <w:bCs w:val="1"/>
            <w:noProof w:val="0"/>
            <w:sz w:val="24"/>
            <w:szCs w:val="24"/>
            <w:lang w:val="en-US"/>
            <w:rPrChange w:author="Guest User" w:date="2025-02-13T01:40:03.297Z" w:id="754386910">
              <w:rPr>
                <w:noProof w:val="0"/>
                <w:sz w:val="24"/>
                <w:szCs w:val="24"/>
                <w:lang w:val="en-US"/>
              </w:rPr>
            </w:rPrChange>
          </w:rPr>
          <w:t xml:space="preserve">FOR UNDERREPRESENTED GROUPS </w:t>
        </w:r>
      </w:ins>
    </w:p>
    <w:p w:rsidR="3143E6BC" w:rsidP="3143E6BC" w:rsidRDefault="3143E6BC" w14:paraId="78824474" w14:textId="16286C7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ins w:author="Guest User" w:date="2025-02-13T01:33:59.601Z" w16du:dateUtc="2025-02-13T01:33:59.601Z" w:id="313795982"/>
          <w:noProof w:val="0"/>
          <w:sz w:val="24"/>
          <w:szCs w:val="24"/>
          <w:lang w:val="en-US"/>
        </w:rPr>
      </w:pPr>
    </w:p>
    <w:p w:rsidR="3143E6BC" w:rsidP="3143E6BC" w:rsidRDefault="3143E6BC" w14:paraId="1ED02321" w14:textId="3EEA176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4"/>
          <w:szCs w:val="24"/>
          <w:lang w:val="en-US"/>
        </w:rPr>
      </w:pPr>
      <w:ins w:author="Guest User" w:date="2025-02-13T01:34:56.111Z" w:id="1802416296">
        <w:r w:rsidRPr="3143E6BC" w:rsidR="3143E6BC">
          <w:rPr>
            <w:noProof w:val="0"/>
            <w:sz w:val="24"/>
            <w:szCs w:val="24"/>
            <w:lang w:val="en-US"/>
          </w:rPr>
          <w:t>While trying to analyze multiple factors</w:t>
        </w:r>
      </w:ins>
      <w:ins w:author="Guest User" w:date="2025-02-13T01:35:56.228Z" w:id="589348000">
        <w:r w:rsidRPr="3143E6BC" w:rsidR="3143E6BC">
          <w:rPr>
            <w:noProof w:val="0"/>
            <w:sz w:val="24"/>
            <w:szCs w:val="24"/>
            <w:lang w:val="en-US"/>
          </w:rPr>
          <w:t xml:space="preserve"> linked with diabetes like sex, age, education, and </w:t>
        </w:r>
      </w:ins>
      <w:ins w:author="Guest User" w:date="2025-02-13T01:36:59.619Z" w:id="1788168081">
        <w:r w:rsidRPr="3143E6BC" w:rsidR="3143E6BC">
          <w:rPr>
            <w:noProof w:val="0"/>
            <w:sz w:val="24"/>
            <w:szCs w:val="24"/>
            <w:lang w:val="en-US"/>
          </w:rPr>
          <w:t>income.</w:t>
        </w:r>
      </w:ins>
      <w:ins w:author="Guest User" w:date="2025-02-13T01:37:59.78Z" w:id="1212784712">
        <w:r w:rsidRPr="3143E6BC" w:rsidR="3143E6BC">
          <w:rPr>
            <w:noProof w:val="0"/>
            <w:sz w:val="24"/>
            <w:szCs w:val="24"/>
            <w:lang w:val="en-US"/>
          </w:rPr>
          <w:t xml:space="preserve"> Diabetes </w:t>
        </w:r>
        <w:r w:rsidRPr="3143E6BC" w:rsidR="3143E6BC">
          <w:rPr>
            <w:noProof w:val="0"/>
            <w:sz w:val="24"/>
            <w:szCs w:val="24"/>
            <w:lang w:val="en-US"/>
          </w:rPr>
          <w:t>seems to be</w:t>
        </w:r>
        <w:r w:rsidRPr="3143E6BC" w:rsidR="3143E6BC">
          <w:rPr>
            <w:noProof w:val="0"/>
            <w:sz w:val="24"/>
            <w:szCs w:val="24"/>
            <w:lang w:val="en-US"/>
          </w:rPr>
          <w:t xml:space="preserve"> a growing concern in </w:t>
        </w:r>
        <w:r w:rsidRPr="3143E6BC" w:rsidR="3143E6BC">
          <w:rPr>
            <w:noProof w:val="0"/>
            <w:sz w:val="24"/>
            <w:szCs w:val="24"/>
            <w:lang w:val="en-US"/>
          </w:rPr>
          <w:t>todays</w:t>
        </w:r>
        <w:r w:rsidRPr="3143E6BC" w:rsidR="3143E6BC">
          <w:rPr>
            <w:noProof w:val="0"/>
            <w:sz w:val="24"/>
            <w:szCs w:val="24"/>
            <w:lang w:val="en-US"/>
          </w:rPr>
          <w:t xml:space="preserve"> population, </w:t>
        </w:r>
      </w:ins>
      <w:ins w:author="Guest User" w:date="2025-02-13T01:39:19.434Z" w:id="1291295748">
        <w:r w:rsidRPr="3143E6BC" w:rsidR="3143E6BC">
          <w:rPr>
            <w:noProof w:val="0"/>
            <w:sz w:val="24"/>
            <w:szCs w:val="24"/>
            <w:lang w:val="en-US"/>
          </w:rPr>
          <w:t>so</w:t>
        </w:r>
      </w:ins>
      <w:ins w:author="Guest User" w:date="2025-02-13T01:37:59.78Z" w:id="1903268669">
        <w:r w:rsidRPr="3143E6BC" w:rsidR="3143E6BC">
          <w:rPr>
            <w:noProof w:val="0"/>
            <w:sz w:val="24"/>
            <w:szCs w:val="24"/>
            <w:lang w:val="en-US"/>
          </w:rPr>
          <w:t xml:space="preserve"> w</w:t>
        </w:r>
      </w:ins>
      <w:ins w:author="Guest User" w:date="2025-02-13T01:38:59.6Z" w:id="2124776358">
        <w:r w:rsidRPr="3143E6BC" w:rsidR="3143E6BC">
          <w:rPr>
            <w:noProof w:val="0"/>
            <w:sz w:val="24"/>
            <w:szCs w:val="24"/>
            <w:lang w:val="en-US"/>
          </w:rPr>
          <w:t xml:space="preserve">ith this research we wanted to show the </w:t>
        </w:r>
      </w:ins>
      <w:ins w:author="Guest User" w:date="2025-02-13T01:39:15.851Z" w:id="1322429727">
        <w:r w:rsidRPr="3143E6BC" w:rsidR="3143E6BC">
          <w:rPr>
            <w:noProof w:val="0"/>
            <w:sz w:val="24"/>
            <w:szCs w:val="24"/>
            <w:lang w:val="en-US"/>
          </w:rPr>
          <w:t>relation</w:t>
        </w:r>
      </w:ins>
      <w:ins w:author="Guest User" w:date="2025-02-13T01:38:59.6Z" w:id="925197614">
        <w:r w:rsidRPr="3143E6BC" w:rsidR="3143E6BC">
          <w:rPr>
            <w:noProof w:val="0"/>
            <w:sz w:val="24"/>
            <w:szCs w:val="24"/>
            <w:lang w:val="en-US"/>
          </w:rPr>
          <w:t xml:space="preserve"> between these factors and diabetes. </w:t>
        </w:r>
        <w:r w:rsidRPr="3143E6BC" w:rsidR="3143E6BC">
          <w:rPr>
            <w:noProof w:val="0"/>
            <w:sz w:val="24"/>
            <w:szCs w:val="24"/>
            <w:lang w:val="en-US"/>
          </w:rPr>
          <w:t xml:space="preserve">The overall goal was to show the patterns that the </w:t>
        </w:r>
      </w:ins>
      <w:ins w:author="Guest User" w:date="2025-02-13T01:39:13.143Z" w:id="151059941">
        <w:r w:rsidRPr="3143E6BC" w:rsidR="3143E6BC">
          <w:rPr>
            <w:noProof w:val="0"/>
            <w:sz w:val="24"/>
            <w:szCs w:val="24"/>
            <w:lang w:val="en-US"/>
          </w:rPr>
          <w:t>underrepresented</w:t>
        </w:r>
      </w:ins>
      <w:ins w:author="Guest User" w:date="2025-02-13T01:38:59.6Z" w:id="854550223">
        <w:r w:rsidRPr="3143E6BC" w:rsidR="3143E6BC">
          <w:rPr>
            <w:noProof w:val="0"/>
            <w:sz w:val="24"/>
            <w:szCs w:val="24"/>
            <w:lang w:val="en-US"/>
          </w:rPr>
          <w:t xml:space="preserve"> population may have when it comes to diabetes </w:t>
        </w:r>
      </w:ins>
      <w:ins w:author="Guest User" w:date="2025-02-13T01:39:07.709Z" w:id="1466792568">
        <w:r w:rsidRPr="3143E6BC" w:rsidR="3143E6BC">
          <w:rPr>
            <w:noProof w:val="0"/>
            <w:sz w:val="24"/>
            <w:szCs w:val="24"/>
            <w:lang w:val="en-US"/>
          </w:rPr>
          <w:t>prevalence.</w:t>
        </w:r>
        <w:r w:rsidRPr="3143E6BC" w:rsidR="3143E6BC">
          <w:rPr>
            <w:noProof w:val="0"/>
            <w:sz w:val="24"/>
            <w:szCs w:val="24"/>
            <w:lang w:val="en-US"/>
          </w:rPr>
          <w:t xml:space="preserve"> </w:t>
        </w:r>
      </w:ins>
    </w:p>
    <w:p w:rsidR="3143E6BC" w:rsidP="3143E6BC" w:rsidRDefault="3143E6BC" w14:paraId="00DDD653" w14:textId="212A550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ins w:author="Guest User" w:date="2025-02-13T01:41:47.937Z" w16du:dateUtc="2025-02-13T01:41:47.937Z" w:id="825972227"/>
        </w:rPr>
      </w:pPr>
      <w:r>
        <w:drawing>
          <wp:inline wp14:editId="1A91D5BD" wp14:anchorId="34827716">
            <wp:extent cx="4111624" cy="4540980"/>
            <wp:effectExtent l="0" t="0" r="0" b="0"/>
            <wp:docPr id="20056353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1bc528b92d43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624" cy="454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43E6BC" w:rsidP="3143E6BC" w:rsidRDefault="3143E6BC" w14:paraId="05C5CC9C" w14:textId="2EEA9E9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ins w:author="Guest User" w:date="2025-02-13T01:41:54.07Z" w:id="1162068518">
        <w:r w:rsidR="3143E6BC">
          <w:t xml:space="preserve">Figure 1: </w:t>
        </w:r>
      </w:ins>
      <w:ins w:author="Guest User" w:date="2025-02-13T01:42:58.389Z" w:id="1757774356">
        <w:r w:rsidR="3143E6BC">
          <w:t xml:space="preserve"> Some of the takeaways from this is that women</w:t>
        </w:r>
      </w:ins>
      <w:ins w:author="Guest User" w:date="2025-02-13T01:43:56.412Z" w:id="1341605713">
        <w:r w:rsidR="3143E6BC">
          <w:t xml:space="preserve"> </w:t>
        </w:r>
        <w:r w:rsidR="3143E6BC">
          <w:t>seem to have</w:t>
        </w:r>
        <w:r w:rsidR="3143E6BC">
          <w:t xml:space="preserve"> a higher prevalence to diabetes than men. Men=0 and Women = 1. </w:t>
        </w:r>
      </w:ins>
      <w:ins w:author="Guest User" w:date="2025-02-13T01:44:52.448Z" w:id="824845215">
        <w:r w:rsidR="3143E6BC">
          <w:t xml:space="preserve"> According to some research I did, this could be related to women being more </w:t>
        </w:r>
      </w:ins>
      <w:ins w:author="Guest User" w:date="2025-02-13T01:45:25.139Z" w:id="216063673">
        <w:r w:rsidR="3143E6BC">
          <w:t>susceptible</w:t>
        </w:r>
      </w:ins>
      <w:ins w:author="Guest User" w:date="2025-02-13T01:44:52.448Z" w:id="1515986326">
        <w:r w:rsidR="3143E6BC">
          <w:t xml:space="preserve"> to obesity-related implications wh</w:t>
        </w:r>
      </w:ins>
      <w:ins w:author="Guest User" w:date="2025-02-13T01:45:19.597Z" w:id="1075034340">
        <w:r w:rsidR="3143E6BC">
          <w:t xml:space="preserve">ich contribute to increased diabetes risk. </w:t>
        </w:r>
      </w:ins>
    </w:p>
    <w:p w:rsidR="3143E6BC" w:rsidP="3143E6BC" w:rsidRDefault="3143E6BC" w14:paraId="7FBA5222" w14:textId="0338CA3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3143E6BC" w:rsidP="3143E6BC" w:rsidRDefault="3143E6BC" w14:paraId="0666FFF2" w14:textId="72D03DA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ins w:author="Guest User" w:date="2025-02-13T01:46:26.677Z" w16du:dateUtc="2025-02-13T01:46:26.677Z" w:id="612816924"/>
          <w:noProof w:val="0"/>
          <w:sz w:val="24"/>
          <w:szCs w:val="24"/>
          <w:lang w:val="en-US"/>
        </w:rPr>
      </w:pPr>
      <w:r>
        <w:drawing>
          <wp:inline wp14:editId="656176A0" wp14:anchorId="662437C3">
            <wp:extent cx="5943600" cy="3209925"/>
            <wp:effectExtent l="0" t="0" r="0" b="0"/>
            <wp:docPr id="16209248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e97414a3ab48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ins w:author="Guest User" w:date="2025-02-13T01:45:59.926Z" w:id="221853043">
        <w:r w:rsidR="3143E6BC">
          <w:t>Figure 2: Enforces what was said previously on figure 1, which</w:t>
        </w:r>
      </w:ins>
      <w:ins w:author="Guest User" w:date="2025-02-13T01:46:20.88Z" w:id="343430456">
        <w:r w:rsidR="3143E6BC">
          <w:t xml:space="preserve"> is how women are more </w:t>
        </w:r>
        <w:r w:rsidR="3143E6BC">
          <w:t>prevalent</w:t>
        </w:r>
        <w:r w:rsidR="3143E6BC">
          <w:t xml:space="preserve"> to diabetes than men. </w:t>
        </w:r>
      </w:ins>
    </w:p>
    <w:p w:rsidR="3143E6BC" w:rsidP="3143E6BC" w:rsidRDefault="3143E6BC" w14:paraId="6ED0DD5E" w14:textId="3DF6497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ins w:author="Guest User" w:date="2025-02-13T01:47:33.196Z" w16du:dateUtc="2025-02-13T01:47:33.196Z" w:id="1906071411"/>
          <w:noProof w:val="0"/>
          <w:sz w:val="24"/>
          <w:szCs w:val="24"/>
          <w:lang w:val="en-US"/>
        </w:rPr>
      </w:pPr>
      <w:r>
        <w:br/>
      </w:r>
      <w:ins w:author="Guest User" w:date="2025-02-12T03:59:43.497Z" w:id="635999151">
        <w:r>
          <w:drawing>
            <wp:inline wp14:editId="28858DB3" wp14:anchorId="5A32E7D9">
              <wp:extent cx="5943600" cy="3286125"/>
              <wp:effectExtent l="0" t="0" r="0" b="0"/>
              <wp:docPr id="1503610267" name="" title="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0" name=""/>
                      <pic:cNvPicPr/>
                    </pic:nvPicPr>
                    <pic:blipFill>
                      <a:blip r:embed="R91dc6cec34e6442b">
                        <a:extLst>
                          <a:ext xmlns:a="http://schemas.openxmlformats.org/drawingml/2006/main" uri="{28A0092B-C50C-407E-A947-70E740481C1C}">
                            <a14:useLocalDpi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2861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3143E6BC" w:rsidP="3143E6BC" w:rsidRDefault="3143E6BC" w14:paraId="21A04DC1" w14:textId="6155493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ins w:author="Will Holt" w:date="2025-02-12T01:13:46.987Z" w16du:dateUtc="2025-02-12T01:13:46.987Z" w:id="1518988382"/>
          <w:noProof w:val="0"/>
          <w:sz w:val="24"/>
          <w:szCs w:val="24"/>
          <w:lang w:val="en-US"/>
        </w:rPr>
      </w:pPr>
      <w:ins w:author="Guest User" w:date="2025-02-13T01:47:38.997Z" w:id="2104788286">
        <w:r w:rsidRPr="3143E6BC" w:rsidR="3143E6BC">
          <w:rPr>
            <w:noProof w:val="0"/>
            <w:sz w:val="24"/>
            <w:szCs w:val="24"/>
            <w:lang w:val="en-US"/>
          </w:rPr>
          <w:t>Figure 3</w:t>
        </w:r>
        <w:r w:rsidRPr="3143E6BC" w:rsidR="3143E6BC">
          <w:rPr>
            <w:noProof w:val="0"/>
            <w:sz w:val="24"/>
            <w:szCs w:val="24"/>
            <w:lang w:val="en-US"/>
          </w:rPr>
          <w:t xml:space="preserve">: </w:t>
        </w:r>
      </w:ins>
      <w:ins w:author="Guest User" w:date="2025-02-13T01:48:59.191Z" w:id="1714066444">
        <w:r w:rsidRPr="3143E6BC" w:rsidR="3143E6BC">
          <w:rPr>
            <w:noProof w:val="0"/>
            <w:sz w:val="24"/>
            <w:szCs w:val="24"/>
            <w:lang w:val="en-US"/>
          </w:rPr>
          <w:t xml:space="preserve"> Young</w:t>
        </w:r>
        <w:r w:rsidRPr="3143E6BC" w:rsidR="3143E6BC">
          <w:rPr>
            <w:noProof w:val="0"/>
            <w:sz w:val="24"/>
            <w:szCs w:val="24"/>
            <w:lang w:val="en-US"/>
          </w:rPr>
          <w:t xml:space="preserve"> adults (1-3) have the smallest predictor for diabetes showing that age does play a role in diabetes. </w:t>
        </w:r>
      </w:ins>
      <w:ins w:author="Guest User" w:date="2025-02-13T01:49:59.923Z" w:id="697304693">
        <w:r w:rsidRPr="3143E6BC" w:rsidR="3143E6BC">
          <w:rPr>
            <w:noProof w:val="0"/>
            <w:sz w:val="24"/>
            <w:szCs w:val="24"/>
            <w:lang w:val="en-US"/>
          </w:rPr>
          <w:t xml:space="preserve">Middle age (6-10) </w:t>
        </w:r>
        <w:r w:rsidRPr="3143E6BC" w:rsidR="3143E6BC">
          <w:rPr>
            <w:noProof w:val="0"/>
            <w:sz w:val="24"/>
            <w:szCs w:val="24"/>
            <w:lang w:val="en-US"/>
          </w:rPr>
          <w:t>have</w:t>
        </w:r>
        <w:r w:rsidRPr="3143E6BC" w:rsidR="3143E6BC">
          <w:rPr>
            <w:noProof w:val="0"/>
            <w:sz w:val="24"/>
            <w:szCs w:val="24"/>
            <w:lang w:val="en-US"/>
          </w:rPr>
          <w:t xml:space="preserve"> an increase in risk and older adults have </w:t>
        </w:r>
        <w:r w:rsidRPr="3143E6BC" w:rsidR="3143E6BC">
          <w:rPr>
            <w:noProof w:val="0"/>
            <w:sz w:val="24"/>
            <w:szCs w:val="24"/>
            <w:lang w:val="en-US"/>
          </w:rPr>
          <w:t>the</w:t>
        </w:r>
        <w:r w:rsidRPr="3143E6BC" w:rsidR="3143E6BC">
          <w:rPr>
            <w:noProof w:val="0"/>
            <w:sz w:val="24"/>
            <w:szCs w:val="24"/>
            <w:lang w:val="en-US"/>
          </w:rPr>
          <w:t xml:space="preserve"> higher risk for diabetes. When looking online in some </w:t>
        </w:r>
        <w:r w:rsidRPr="3143E6BC" w:rsidR="3143E6BC">
          <w:rPr>
            <w:noProof w:val="0"/>
            <w:sz w:val="24"/>
            <w:szCs w:val="24"/>
            <w:lang w:val="en-US"/>
          </w:rPr>
          <w:t>possible r</w:t>
        </w:r>
      </w:ins>
      <w:ins w:author="Guest User" w:date="2025-02-13T01:50:47.569Z" w:id="1505897686">
        <w:r w:rsidRPr="3143E6BC" w:rsidR="3143E6BC">
          <w:rPr>
            <w:noProof w:val="0"/>
            <w:sz w:val="24"/>
            <w:szCs w:val="24"/>
            <w:lang w:val="en-US"/>
          </w:rPr>
          <w:t>easons</w:t>
        </w:r>
        <w:r w:rsidRPr="3143E6BC" w:rsidR="3143E6BC">
          <w:rPr>
            <w:noProof w:val="0"/>
            <w:sz w:val="24"/>
            <w:szCs w:val="24"/>
            <w:lang w:val="en-US"/>
          </w:rPr>
          <w:t xml:space="preserve">, I found is that insulin decreases with age </w:t>
        </w:r>
      </w:ins>
      <w:ins w:author="Guest User" w:date="2025-02-13T01:51:20.82Z" w:id="2058043198">
        <w:r w:rsidRPr="3143E6BC" w:rsidR="3143E6BC">
          <w:rPr>
            <w:noProof w:val="0"/>
            <w:sz w:val="24"/>
            <w:szCs w:val="24"/>
            <w:lang w:val="en-US"/>
          </w:rPr>
          <w:t xml:space="preserve">which generates an increased in metabolic issues. </w:t>
        </w:r>
      </w:ins>
    </w:p>
    <w:p w:rsidR="6A6F0B56" w:rsidP="3143E6BC" w:rsidRDefault="6A6F0B56" w14:paraId="7AC5ABD7" w14:textId="068354E6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left"/>
        <w:rPr>
          <w:ins w:author="Guest User" w:date="2025-02-13T02:01:51.043Z" w16du:dateUtc="2025-02-13T02:01:51.043Z" w:id="1680715668"/>
          <w:sz w:val="24"/>
          <w:szCs w:val="24"/>
        </w:rPr>
      </w:pPr>
      <w:r>
        <w:drawing>
          <wp:inline wp14:editId="12BFC6DA" wp14:anchorId="1733CBFA">
            <wp:extent cx="5943600" cy="3162300"/>
            <wp:effectExtent l="0" t="0" r="0" b="0"/>
            <wp:docPr id="1625834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aa054e82c64a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143E6BC">
        <w:rPr/>
        <w:t xml:space="preserve">Figure 4: </w:t>
      </w:r>
      <w:del w:author="Guest User" w:date="2025-02-13T01:59:53.06Z" w:id="1062840339">
        <w:r w:rsidDel="3143E6BC">
          <w:delText>Again</w:delText>
        </w:r>
      </w:del>
      <w:ins w:author="Guest User" w:date="2025-02-13T01:59:53.063Z" w:id="762994080">
        <w:r w:rsidR="3143E6BC">
          <w:t>Again,</w:t>
        </w:r>
      </w:ins>
      <w:r w:rsidR="3143E6BC">
        <w:rPr/>
        <w:t xml:space="preserve"> this keeps a pattern of showing the underrepresented people are the ones </w:t>
      </w:r>
      <w:r w:rsidR="3143E6BC">
        <w:rPr/>
        <w:t>suffering</w:t>
      </w:r>
      <w:r w:rsidR="3143E6BC">
        <w:rPr/>
        <w:t xml:space="preserve"> a higher risk. For this graph it shows that the least educated (1-2) with what it </w:t>
      </w:r>
      <w:r w:rsidR="3143E6BC">
        <w:rPr/>
        <w:t>seems to be</w:t>
      </w:r>
      <w:r w:rsidR="3143E6BC">
        <w:rPr/>
        <w:t xml:space="preserve"> between a percentage of 26% to 29% have a way higher prevalence than most educated people (5-6) with </w:t>
      </w:r>
      <w:r w:rsidR="3143E6BC">
        <w:rPr/>
        <w:t>a very low</w:t>
      </w:r>
      <w:r w:rsidR="3143E6BC">
        <w:rPr/>
        <w:t xml:space="preserve"> percentage of 9%. </w:t>
      </w:r>
      <w:r w:rsidR="3143E6BC">
        <w:rPr/>
        <w:t>This is definitely correlated to income which the next graph will explore</w:t>
      </w:r>
      <w:ins w:author="Guest User" w:date="2025-02-13T02:00:16.174Z" w:id="676560235">
        <w:r w:rsidR="3143E6BC">
          <w:t>.</w:t>
        </w:r>
        <w:r w:rsidR="3143E6BC">
          <w:t xml:space="preserve"> </w:t>
        </w:r>
      </w:ins>
      <w:del w:author="Guest User" w:date="2025-02-13T02:00:13.832Z" w:id="1347511217">
        <w:r w:rsidDel="3143E6BC">
          <w:delText xml:space="preserve">. </w:delText>
        </w:r>
      </w:del>
      <w:r w:rsidR="3143E6BC">
        <w:rPr/>
        <w:t xml:space="preserve"> </w:t>
      </w:r>
      <w:r>
        <w:drawing>
          <wp:inline wp14:editId="62969F4A" wp14:anchorId="44C9D793">
            <wp:extent cx="5943600" cy="3105150"/>
            <wp:effectExtent l="0" t="0" r="0" b="0"/>
            <wp:docPr id="10781829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0dd6fd7e7a42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ins w:author="Guest User" w:date="2025-02-13T02:00:58.872Z" w:id="136157187">
        <w:r w:rsidR="3143E6BC">
          <w:t xml:space="preserve">Figure 5: Explores the income and this </w:t>
        </w:r>
        <w:r w:rsidR="3143E6BC">
          <w:t>goes</w:t>
        </w:r>
        <w:r w:rsidR="3143E6BC">
          <w:t xml:space="preserve"> in hand with figure 4 where economic status </w:t>
        </w:r>
        <w:r w:rsidR="3143E6BC">
          <w:t>define</w:t>
        </w:r>
      </w:ins>
      <w:ins w:author="Guest User" w:date="2025-02-13T02:01:50.167Z" w:id="267320627">
        <w:r w:rsidR="3143E6BC">
          <w:t>tely</w:t>
        </w:r>
        <w:r w:rsidR="3143E6BC">
          <w:t xml:space="preserve"> has a correlation with health=diabetes. This is because more money can get you better foods, medical treatment, </w:t>
        </w:r>
        <w:r w:rsidR="3143E6BC">
          <w:t>overall</w:t>
        </w:r>
        <w:r w:rsidR="3143E6BC">
          <w:t xml:space="preserve"> more resources that would better your health. </w:t>
        </w:r>
      </w:ins>
    </w:p>
    <w:p w:rsidR="6A6F0B56" w:rsidP="3143E6BC" w:rsidRDefault="6A6F0B56" w14:paraId="27A6573E" w14:textId="78B57B6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ins w:author="Will Holt" w:date="2025-02-12T01:13:55.391Z" w16du:dateUtc="2025-02-12T01:13:55.391Z" w:id="1413105081"/>
          <w:sz w:val="24"/>
          <w:szCs w:val="24"/>
        </w:rPr>
      </w:pPr>
      <w:r>
        <w:br/>
      </w:r>
      <w:ins w:author="Will Holt" w:date="2025-02-12T01:16:02.678Z" w:id="1855545938">
        <w:r>
          <w:tab/>
        </w:r>
      </w:ins>
      <w:ins w:author="Will Holt" w:date="2025-02-12T01:06:58.016Z" w:id="184781337">
        <w:r w:rsidRPr="3143E6BC" w:rsidR="3143E6BC">
          <w:rPr>
            <w:sz w:val="24"/>
            <w:szCs w:val="24"/>
            <w:rPrChange w:author="Will Holt" w:date="2025-02-12T01:11:59.44Z" w:id="1473682504"/>
          </w:rPr>
          <w:t xml:space="preserve">This project explored the presence and impact of </w:t>
        </w:r>
        <w:r w:rsidRPr="3143E6BC" w:rsidR="3143E6BC">
          <w:rPr>
            <w:sz w:val="24"/>
            <w:szCs w:val="24"/>
            <w:rPrChange w:author="Will Holt" w:date="2025-02-12T01:11:59.441Z" w:id="346144067"/>
          </w:rPr>
          <w:t>different types</w:t>
        </w:r>
        <w:r w:rsidRPr="3143E6BC" w:rsidR="3143E6BC">
          <w:rPr>
            <w:sz w:val="24"/>
            <w:szCs w:val="24"/>
            <w:rPrChange w:author="Will Holt" w:date="2025-02-12T01:11:59.441Z" w:id="187561238"/>
          </w:rPr>
          <w:t xml:space="preserve"> of bias from the Diabetes Health Indicators Dataset</w:t>
        </w:r>
      </w:ins>
      <w:ins w:author="Will Holt" w:date="2025-02-12T01:07:59.654Z" w:id="1402416390">
        <w:r w:rsidRPr="3143E6BC" w:rsidR="3143E6BC">
          <w:rPr>
            <w:sz w:val="24"/>
            <w:szCs w:val="24"/>
            <w:rPrChange w:author="Will Holt" w:date="2025-02-12T01:11:59.442Z" w:id="1598412949"/>
          </w:rPr>
          <w:t xml:space="preserve">. </w:t>
        </w:r>
        <w:r w:rsidRPr="3143E6BC" w:rsidR="3143E6BC">
          <w:rPr>
            <w:sz w:val="24"/>
            <w:szCs w:val="24"/>
            <w:rPrChange w:author="Will Holt" w:date="2025-02-12T01:11:59.442Z" w:id="1419086476"/>
          </w:rPr>
          <w:t>By comparing different levels of a</w:t>
        </w:r>
        <w:r w:rsidRPr="3143E6BC" w:rsidR="3143E6BC">
          <w:rPr>
            <w:sz w:val="24"/>
            <w:szCs w:val="24"/>
            <w:rPrChange w:author="Will Holt" w:date="2025-02-12T01:11:59.443Z" w:id="49664290"/>
          </w:rPr>
          <w:t xml:space="preserve">nalysis and modeling we have been able to determine that age bias </w:t>
        </w:r>
      </w:ins>
      <w:ins w:author="Will Holt" w:date="2025-02-12T01:28:50.73Z" w:id="2138073983">
        <w:r w:rsidRPr="3143E6BC" w:rsidR="3143E6BC">
          <w:rPr>
            <w:sz w:val="24"/>
            <w:szCs w:val="24"/>
          </w:rPr>
          <w:t>significantly skews the dataset,</w:t>
        </w:r>
      </w:ins>
      <w:ins w:author="Will Holt" w:date="2025-02-12T01:07:59.654Z" w:id="1566701237">
        <w:r w:rsidRPr="3143E6BC" w:rsidR="3143E6BC">
          <w:rPr>
            <w:sz w:val="24"/>
            <w:szCs w:val="24"/>
            <w:rPrChange w:author="Will Holt" w:date="2025-02-12T01:11:59.443Z" w:id="773052649"/>
          </w:rPr>
          <w:t xml:space="preserve"> </w:t>
        </w:r>
      </w:ins>
      <w:ins w:author="Will Holt" w:date="2025-02-12T01:08:58.109Z" w:id="1550440365">
        <w:r w:rsidRPr="3143E6BC" w:rsidR="3143E6BC">
          <w:rPr>
            <w:sz w:val="24"/>
            <w:szCs w:val="24"/>
            <w:rPrChange w:author="Will Holt" w:date="2025-02-12T01:11:59.443Z" w:id="547708417"/>
          </w:rPr>
          <w:t>result</w:t>
        </w:r>
      </w:ins>
      <w:ins w:author="Will Holt" w:date="2025-02-12T01:28:55.77Z" w:id="720849392">
        <w:r w:rsidRPr="3143E6BC" w:rsidR="3143E6BC">
          <w:rPr>
            <w:sz w:val="24"/>
            <w:szCs w:val="24"/>
          </w:rPr>
          <w:t>ing</w:t>
        </w:r>
      </w:ins>
      <w:ins w:author="Will Holt" w:date="2025-02-12T01:07:59.654Z" w:id="514885401">
        <w:r w:rsidRPr="3143E6BC" w:rsidR="3143E6BC">
          <w:rPr>
            <w:sz w:val="24"/>
            <w:szCs w:val="24"/>
            <w:rPrChange w:author="Will Holt" w:date="2025-02-12T01:11:59.444Z" w:id="795147826"/>
          </w:rPr>
          <w:t xml:space="preserve"> in a</w:t>
        </w:r>
      </w:ins>
      <w:ins w:author="Will Holt" w:date="2025-02-12T01:29:24.73Z" w:id="2050625325">
        <w:r w:rsidRPr="3143E6BC" w:rsidR="3143E6BC">
          <w:rPr>
            <w:sz w:val="24"/>
            <w:szCs w:val="24"/>
          </w:rPr>
          <w:t>n overrepresentation of older populations.</w:t>
        </w:r>
        <w:r w:rsidRPr="3143E6BC" w:rsidR="3143E6BC">
          <w:rPr>
            <w:sz w:val="24"/>
            <w:szCs w:val="24"/>
          </w:rPr>
          <w:t xml:space="preserve"> Our random forest</w:t>
        </w:r>
      </w:ins>
      <w:ins w:author="Will Holt" w:date="2025-02-12T01:07:59.654Z" w:id="1510903877">
        <w:r w:rsidRPr="3143E6BC" w:rsidR="3143E6BC">
          <w:rPr>
            <w:sz w:val="24"/>
            <w:szCs w:val="24"/>
            <w:rPrChange w:author="Will Holt" w:date="2025-02-12T01:11:59.444Z" w:id="1156713416"/>
          </w:rPr>
          <w:t xml:space="preserve"> model</w:t>
        </w:r>
      </w:ins>
      <w:ins w:author="Will Holt" w:date="2025-02-12T01:29:59.672Z" w:id="588433569">
        <w:r w:rsidRPr="3143E6BC" w:rsidR="3143E6BC">
          <w:rPr>
            <w:sz w:val="24"/>
            <w:szCs w:val="24"/>
          </w:rPr>
          <w:t>s</w:t>
        </w:r>
        <w:r w:rsidRPr="3143E6BC" w:rsidR="3143E6BC">
          <w:rPr>
            <w:sz w:val="24"/>
            <w:szCs w:val="24"/>
          </w:rPr>
          <w:t xml:space="preserve"> </w:t>
        </w:r>
        <w:r w:rsidRPr="3143E6BC" w:rsidR="3143E6BC">
          <w:rPr>
            <w:sz w:val="24"/>
            <w:szCs w:val="24"/>
          </w:rPr>
          <w:t>demonstrated</w:t>
        </w:r>
        <w:r w:rsidRPr="3143E6BC" w:rsidR="3143E6BC">
          <w:rPr>
            <w:sz w:val="24"/>
            <w:szCs w:val="24"/>
          </w:rPr>
          <w:t xml:space="preserve"> that age is </w:t>
        </w:r>
        <w:r w:rsidRPr="3143E6BC" w:rsidR="3143E6BC">
          <w:rPr>
            <w:sz w:val="24"/>
            <w:szCs w:val="24"/>
          </w:rPr>
          <w:t>an important factor</w:t>
        </w:r>
        <w:r w:rsidRPr="3143E6BC" w:rsidR="3143E6BC">
          <w:rPr>
            <w:sz w:val="24"/>
            <w:szCs w:val="24"/>
          </w:rPr>
          <w:t xml:space="preserve"> in diabetes prediction, but not as important as BMI, income, or other factors</w:t>
        </w:r>
        <w:r w:rsidRPr="3143E6BC" w:rsidR="3143E6BC">
          <w:rPr>
            <w:sz w:val="24"/>
            <w:szCs w:val="24"/>
          </w:rPr>
          <w:t xml:space="preserve">. </w:t>
        </w:r>
      </w:ins>
      <w:ins w:author="Will Holt" w:date="2025-02-12T01:08:54.297Z" w:id="614745138">
        <w:r w:rsidRPr="3143E6BC" w:rsidR="3143E6BC">
          <w:rPr>
            <w:sz w:val="24"/>
            <w:szCs w:val="24"/>
            <w:rPrChange w:author="Will Holt" w:date="2025-02-12T01:11:59.446Z" w:id="1431789610"/>
          </w:rPr>
          <w:t>Next,</w:t>
        </w:r>
      </w:ins>
      <w:ins w:author="Will Holt" w:date="2025-02-12T01:07:59.654Z" w:id="554838201">
        <w:r w:rsidRPr="3143E6BC" w:rsidR="3143E6BC">
          <w:rPr>
            <w:sz w:val="24"/>
            <w:szCs w:val="24"/>
            <w:rPrChange w:author="Will Holt" w:date="2025-02-12T01:11:59.447Z" w:id="706438279"/>
          </w:rPr>
          <w:t xml:space="preserve"> we</w:t>
        </w:r>
        <w:r w:rsidRPr="3143E6BC" w:rsidR="3143E6BC">
          <w:rPr>
            <w:sz w:val="24"/>
            <w:szCs w:val="24"/>
            <w:rPrChange w:author="Will Holt" w:date="2025-02-12T01:11:59.448Z" w:id="332683428"/>
          </w:rPr>
          <w:t xml:space="preserve"> [VAISHNAVI PUT </w:t>
        </w:r>
      </w:ins>
      <w:ins w:author="Will Holt" w:date="2025-02-12T01:08:18.554Z" w:id="1653174452">
        <w:r w:rsidRPr="3143E6BC" w:rsidR="3143E6BC">
          <w:rPr>
            <w:sz w:val="24"/>
            <w:szCs w:val="24"/>
            <w:rPrChange w:author="Will Holt" w:date="2025-02-12T01:11:59.449Z" w:id="1044591359"/>
          </w:rPr>
          <w:t xml:space="preserve">SUMMARY HERE]. </w:t>
        </w:r>
        <w:r w:rsidRPr="3143E6BC" w:rsidR="3143E6BC">
          <w:rPr>
            <w:sz w:val="24"/>
            <w:szCs w:val="24"/>
            <w:rPrChange w:author="Will Holt" w:date="2025-02-12T01:11:59.45Z" w:id="1351128901"/>
          </w:rPr>
          <w:t>Finally,</w:t>
        </w:r>
        <w:r w:rsidRPr="3143E6BC" w:rsidR="3143E6BC">
          <w:rPr>
            <w:sz w:val="24"/>
            <w:szCs w:val="24"/>
            <w:rPrChange w:author="Will Holt" w:date="2025-02-12T01:11:59.45Z" w:id="1586286531"/>
          </w:rPr>
          <w:t xml:space="preserve"> to tie it all together, </w:t>
        </w:r>
        <w:del w:author="Guest User" w:date="2025-02-13T02:02:01.528Z" w:id="216887214">
          <w:r w:rsidRPr="3143E6BC" w:rsidDel="3143E6BC">
            <w:rPr>
              <w:sz w:val="24"/>
              <w:szCs w:val="24"/>
              <w:rPrChange w:author="Will Holt" w:date="2025-02-12T01:11:59.45Z" w:id="533408783"/>
            </w:rPr>
            <w:delText>[</w:delText>
          </w:r>
        </w:del>
        <w:del w:author="Guest User" w:date="2025-02-13T02:02:01.445Z" w:id="260976255">
          <w:r w:rsidRPr="3143E6BC" w:rsidDel="3143E6BC">
            <w:rPr>
              <w:sz w:val="24"/>
              <w:szCs w:val="24"/>
              <w:rPrChange w:author="Will Holt" w:date="2025-02-12T01:11:59.451Z" w:id="397872767"/>
            </w:rPr>
            <w:delText>S</w:delText>
          </w:r>
        </w:del>
        <w:del w:author="Guest User" w:date="2025-02-13T02:02:01.361Z" w:id="1811064742">
          <w:r w:rsidRPr="3143E6BC" w:rsidDel="3143E6BC">
            <w:rPr>
              <w:sz w:val="24"/>
              <w:szCs w:val="24"/>
              <w:rPrChange w:author="Will Holt" w:date="2025-02-12T01:11:59.451Z" w:id="207190305"/>
            </w:rPr>
            <w:delText>E</w:delText>
          </w:r>
        </w:del>
        <w:del w:author="Guest User" w:date="2025-02-13T02:02:01.278Z" w:id="1917414115">
          <w:r w:rsidRPr="3143E6BC" w:rsidDel="3143E6BC">
            <w:rPr>
              <w:sz w:val="24"/>
              <w:szCs w:val="24"/>
              <w:rPrChange w:author="Will Holt" w:date="2025-02-12T01:11:59.451Z" w:id="1226388346"/>
            </w:rPr>
            <w:delText>B</w:delText>
          </w:r>
        </w:del>
        <w:del w:author="Guest User" w:date="2025-02-13T02:02:01.194Z" w:id="675124579">
          <w:r w:rsidRPr="3143E6BC" w:rsidDel="3143E6BC">
            <w:rPr>
              <w:sz w:val="24"/>
              <w:szCs w:val="24"/>
              <w:rPrChange w:author="Will Holt" w:date="2025-02-12T01:11:59.451Z" w:id="1209254209"/>
            </w:rPr>
            <w:delText>A</w:delText>
          </w:r>
        </w:del>
        <w:del w:author="Guest User" w:date="2025-02-13T02:02:01.114Z" w:id="885464655">
          <w:r w:rsidRPr="3143E6BC" w:rsidDel="3143E6BC">
            <w:rPr>
              <w:sz w:val="24"/>
              <w:szCs w:val="24"/>
              <w:rPrChange w:author="Will Holt" w:date="2025-02-12T01:11:59.451Z" w:id="1724783245"/>
            </w:rPr>
            <w:delText>S</w:delText>
          </w:r>
        </w:del>
        <w:del w:author="Guest User" w:date="2025-02-13T02:02:01.026Z" w:id="39696718">
          <w:r w:rsidRPr="3143E6BC" w:rsidDel="3143E6BC">
            <w:rPr>
              <w:sz w:val="24"/>
              <w:szCs w:val="24"/>
              <w:rPrChange w:author="Will Holt" w:date="2025-02-12T01:11:59.451Z" w:id="1161342143"/>
            </w:rPr>
            <w:delText>T</w:delText>
          </w:r>
        </w:del>
        <w:del w:author="Guest User" w:date="2025-02-13T02:02:00.943Z" w:id="1452882389">
          <w:r w:rsidRPr="3143E6BC" w:rsidDel="3143E6BC">
            <w:rPr>
              <w:sz w:val="24"/>
              <w:szCs w:val="24"/>
              <w:rPrChange w:author="Will Holt" w:date="2025-02-12T01:11:59.451Z" w:id="1347771240"/>
            </w:rPr>
            <w:delText>I</w:delText>
          </w:r>
        </w:del>
        <w:del w:author="Guest User" w:date="2025-02-13T02:02:00.861Z" w:id="411108976">
          <w:r w:rsidRPr="3143E6BC" w:rsidDel="3143E6BC">
            <w:rPr>
              <w:sz w:val="24"/>
              <w:szCs w:val="24"/>
              <w:rPrChange w:author="Will Holt" w:date="2025-02-12T01:11:59.451Z" w:id="794261467"/>
            </w:rPr>
            <w:delText>A</w:delText>
          </w:r>
        </w:del>
        <w:del w:author="Guest User" w:date="2025-02-13T02:02:00.779Z" w:id="328632725">
          <w:r w:rsidRPr="3143E6BC" w:rsidDel="3143E6BC">
            <w:rPr>
              <w:sz w:val="24"/>
              <w:szCs w:val="24"/>
              <w:rPrChange w:author="Will Holt" w:date="2025-02-12T01:11:59.451Z" w:id="1147790823"/>
            </w:rPr>
            <w:delText>N</w:delText>
          </w:r>
        </w:del>
        <w:del w:author="Guest User" w:date="2025-02-13T02:02:00.695Z" w:id="1368743093">
          <w:r w:rsidRPr="3143E6BC" w:rsidDel="3143E6BC">
            <w:rPr>
              <w:sz w:val="24"/>
              <w:szCs w:val="24"/>
              <w:rPrChange w:author="Will Holt" w:date="2025-02-12T01:11:59.451Z" w:id="214023056"/>
            </w:rPr>
            <w:delText xml:space="preserve"> </w:delText>
          </w:r>
        </w:del>
        <w:del w:author="Guest User" w:date="2025-02-13T02:02:00.609Z" w:id="479340972">
          <w:r w:rsidRPr="3143E6BC" w:rsidDel="3143E6BC">
            <w:rPr>
              <w:sz w:val="24"/>
              <w:szCs w:val="24"/>
              <w:rPrChange w:author="Will Holt" w:date="2025-02-12T01:11:59.451Z" w:id="1159273656"/>
            </w:rPr>
            <w:delText>P</w:delText>
          </w:r>
        </w:del>
        <w:del w:author="Guest User" w:date="2025-02-13T02:02:00.528Z" w:id="730010511">
          <w:r w:rsidRPr="3143E6BC" w:rsidDel="3143E6BC">
            <w:rPr>
              <w:sz w:val="24"/>
              <w:szCs w:val="24"/>
              <w:rPrChange w:author="Will Holt" w:date="2025-02-12T01:11:59.451Z" w:id="854587183"/>
            </w:rPr>
            <w:delText>U</w:delText>
          </w:r>
        </w:del>
        <w:del w:author="Guest User" w:date="2025-02-13T02:02:00.446Z" w:id="1588199886">
          <w:r w:rsidRPr="3143E6BC" w:rsidDel="3143E6BC">
            <w:rPr>
              <w:sz w:val="24"/>
              <w:szCs w:val="24"/>
              <w:rPrChange w:author="Will Holt" w:date="2025-02-12T01:11:59.451Z" w:id="2084670635"/>
            </w:rPr>
            <w:delText>T</w:delText>
          </w:r>
        </w:del>
        <w:del w:author="Guest User" w:date="2025-02-13T02:02:00.36Z" w:id="174193502">
          <w:r w:rsidRPr="3143E6BC" w:rsidDel="3143E6BC">
            <w:rPr>
              <w:sz w:val="24"/>
              <w:szCs w:val="24"/>
              <w:rPrChange w:author="Will Holt" w:date="2025-02-12T01:11:59.451Z" w:id="588900693"/>
            </w:rPr>
            <w:delText xml:space="preserve"> </w:delText>
          </w:r>
        </w:del>
        <w:del w:author="Guest User" w:date="2025-02-13T02:02:00.278Z" w:id="1577722182">
          <w:r w:rsidRPr="3143E6BC" w:rsidDel="3143E6BC">
            <w:rPr>
              <w:sz w:val="24"/>
              <w:szCs w:val="24"/>
              <w:rPrChange w:author="Will Holt" w:date="2025-02-12T01:11:59.451Z" w:id="1590706274"/>
            </w:rPr>
            <w:delText>S</w:delText>
          </w:r>
        </w:del>
        <w:del w:author="Guest User" w:date="2025-02-13T02:02:00.194Z" w:id="797582600">
          <w:r w:rsidRPr="3143E6BC" w:rsidDel="3143E6BC">
            <w:rPr>
              <w:sz w:val="24"/>
              <w:szCs w:val="24"/>
              <w:rPrChange w:author="Will Holt" w:date="2025-02-12T01:11:59.451Z" w:id="692005053"/>
            </w:rPr>
            <w:delText>U</w:delText>
          </w:r>
        </w:del>
        <w:del w:author="Guest User" w:date="2025-02-13T02:02:00.109Z" w:id="1187266445">
          <w:r w:rsidRPr="3143E6BC" w:rsidDel="3143E6BC">
            <w:rPr>
              <w:sz w:val="24"/>
              <w:szCs w:val="24"/>
              <w:rPrChange w:author="Will Holt" w:date="2025-02-12T01:11:59.451Z" w:id="188986837"/>
            </w:rPr>
            <w:delText>M</w:delText>
          </w:r>
        </w:del>
        <w:del w:author="Guest User" w:date="2025-02-13T02:02:00.027Z" w:id="1196340363">
          <w:r w:rsidRPr="3143E6BC" w:rsidDel="3143E6BC">
            <w:rPr>
              <w:sz w:val="24"/>
              <w:szCs w:val="24"/>
              <w:rPrChange w:author="Will Holt" w:date="2025-02-12T01:11:59.451Z" w:id="1209988942"/>
            </w:rPr>
            <w:delText>M</w:delText>
          </w:r>
        </w:del>
        <w:del w:author="Guest User" w:date="2025-02-13T02:01:59.942Z" w:id="1579691015">
          <w:r w:rsidRPr="3143E6BC" w:rsidDel="3143E6BC">
            <w:rPr>
              <w:sz w:val="24"/>
              <w:szCs w:val="24"/>
              <w:rPrChange w:author="Will Holt" w:date="2025-02-12T01:11:59.451Z" w:id="1537913355"/>
            </w:rPr>
            <w:delText>A</w:delText>
          </w:r>
        </w:del>
        <w:del w:author="Guest User" w:date="2025-02-13T02:01:59.859Z" w:id="37474251">
          <w:r w:rsidRPr="3143E6BC" w:rsidDel="3143E6BC">
            <w:rPr>
              <w:sz w:val="24"/>
              <w:szCs w:val="24"/>
              <w:rPrChange w:author="Will Holt" w:date="2025-02-12T01:11:59.451Z" w:id="771932159"/>
            </w:rPr>
            <w:delText>R</w:delText>
          </w:r>
        </w:del>
        <w:del w:author="Guest User" w:date="2025-02-13T02:01:59.771Z" w:id="1708922961">
          <w:r w:rsidRPr="3143E6BC" w:rsidDel="3143E6BC">
            <w:rPr>
              <w:sz w:val="24"/>
              <w:szCs w:val="24"/>
              <w:rPrChange w:author="Will Holt" w:date="2025-02-12T01:11:59.451Z" w:id="1681016048"/>
            </w:rPr>
            <w:delText>Y</w:delText>
          </w:r>
        </w:del>
        <w:del w:author="Guest User" w:date="2025-02-13T02:01:59.687Z" w:id="1123095516">
          <w:r w:rsidRPr="3143E6BC" w:rsidDel="3143E6BC">
            <w:rPr>
              <w:sz w:val="24"/>
              <w:szCs w:val="24"/>
              <w:rPrChange w:author="Will Holt" w:date="2025-02-12T01:11:59.451Z" w:id="1954039191"/>
            </w:rPr>
            <w:delText xml:space="preserve"> </w:delText>
          </w:r>
        </w:del>
        <w:del w:author="Guest User" w:date="2025-02-13T02:01:59.61Z" w:id="1925612719">
          <w:r w:rsidRPr="3143E6BC" w:rsidDel="3143E6BC">
            <w:rPr>
              <w:sz w:val="24"/>
              <w:szCs w:val="24"/>
              <w:rPrChange w:author="Will Holt" w:date="2025-02-12T01:11:59.451Z" w:id="510846371"/>
            </w:rPr>
            <w:delText>H</w:delText>
          </w:r>
        </w:del>
        <w:del w:author="Guest User" w:date="2025-02-13T02:01:59.52Z" w:id="1195841576">
          <w:r w:rsidRPr="3143E6BC" w:rsidDel="3143E6BC">
            <w:rPr>
              <w:sz w:val="24"/>
              <w:szCs w:val="24"/>
              <w:rPrChange w:author="Will Holt" w:date="2025-02-12T01:11:59.451Z" w:id="1638342753"/>
            </w:rPr>
            <w:delText>E</w:delText>
          </w:r>
        </w:del>
        <w:del w:author="Guest User" w:date="2025-02-13T02:01:59.439Z" w:id="1693144957">
          <w:r w:rsidRPr="3143E6BC" w:rsidDel="3143E6BC">
            <w:rPr>
              <w:sz w:val="24"/>
              <w:szCs w:val="24"/>
              <w:rPrChange w:author="Will Holt" w:date="2025-02-12T01:11:59.451Z" w:id="2018176361"/>
            </w:rPr>
            <w:delText>R</w:delText>
          </w:r>
        </w:del>
        <w:del w:author="Guest User" w:date="2025-02-13T02:01:58.936Z" w:id="380880962">
          <w:r w:rsidRPr="3143E6BC" w:rsidDel="3143E6BC">
            <w:rPr>
              <w:sz w:val="24"/>
              <w:szCs w:val="24"/>
              <w:rPrChange w:author="Will Holt" w:date="2025-02-12T01:11:59.451Z" w:id="511881616"/>
            </w:rPr>
            <w:delText>E</w:delText>
          </w:r>
        </w:del>
        <w:del w:author="Guest User" w:date="2025-02-13T02:01:58.822Z" w:id="45389819">
          <w:r w:rsidRPr="3143E6BC" w:rsidDel="3143E6BC">
            <w:rPr>
              <w:sz w:val="24"/>
              <w:szCs w:val="24"/>
              <w:rPrChange w:author="Will Holt" w:date="2025-02-12T01:11:59.451Z" w:id="1148234938"/>
            </w:rPr>
            <w:delText>]</w:delText>
          </w:r>
        </w:del>
      </w:ins>
      <w:ins w:author="Guest User" w:date="2025-02-13T02:02:12.521Z" w:id="79138402">
        <w:r w:rsidRPr="3143E6BC" w:rsidR="3143E6BC">
          <w:rPr>
            <w:sz w:val="24"/>
            <w:szCs w:val="24"/>
          </w:rPr>
          <w:t xml:space="preserve">   </w:t>
        </w:r>
      </w:ins>
      <w:ins w:author="Will Holt" w:date="2025-02-12T01:08:18.554Z" w:id="1699123141">
        <w:del w:author="Guest User" w:date="2025-02-13T02:02:10.994Z" w:id="576294511">
          <w:r w:rsidRPr="3143E6BC" w:rsidDel="3143E6BC">
            <w:rPr>
              <w:sz w:val="24"/>
              <w:szCs w:val="24"/>
              <w:rPrChange w:author="Will Holt" w:date="2025-02-12T01:11:59.451Z" w:id="1729824220"/>
            </w:rPr>
            <w:delText>.</w:delText>
          </w:r>
        </w:del>
      </w:ins>
      <w:ins w:author="Guest User" w:date="2025-02-13T02:02:19.676Z" w:id="451952397">
        <w:r w:rsidRPr="3143E6BC" w:rsidR="3143E6BC">
          <w:rPr>
            <w:sz w:val="24"/>
            <w:szCs w:val="24"/>
          </w:rPr>
          <w:t xml:space="preserve"> </w:t>
        </w:r>
        <w:r w:rsidRPr="3143E6BC" w:rsidR="3143E6BC">
          <w:rPr>
            <w:sz w:val="24"/>
            <w:szCs w:val="24"/>
          </w:rPr>
          <w:t>We</w:t>
        </w:r>
        <w:r w:rsidRPr="3143E6BC" w:rsidR="3143E6BC">
          <w:rPr>
            <w:sz w:val="24"/>
            <w:szCs w:val="24"/>
          </w:rPr>
          <w:t xml:space="preserve"> can </w:t>
        </w:r>
      </w:ins>
      <w:ins w:author="Guest User" w:date="2025-02-13T02:09:18.239Z" w:id="299411657">
        <w:r w:rsidRPr="3143E6BC" w:rsidR="3143E6BC">
          <w:rPr>
            <w:sz w:val="24"/>
            <w:szCs w:val="24"/>
          </w:rPr>
          <w:t>assume</w:t>
        </w:r>
      </w:ins>
      <w:ins w:author="Guest User" w:date="2025-02-13T02:08:59.97Z" w:id="581543961">
        <w:r w:rsidRPr="3143E6BC" w:rsidR="3143E6BC">
          <w:rPr>
            <w:sz w:val="24"/>
            <w:szCs w:val="24"/>
          </w:rPr>
          <w:t xml:space="preserve"> based on the data that older age, lower education, an</w:t>
        </w:r>
      </w:ins>
      <w:ins w:author="Guest User" w:date="2025-02-13T02:09:53.883Z" w:id="978278026">
        <w:r w:rsidRPr="3143E6BC" w:rsidR="3143E6BC">
          <w:rPr>
            <w:sz w:val="24"/>
            <w:szCs w:val="24"/>
          </w:rPr>
          <w:t>d lower income are highly linked to a higher risk of diabetes on patients.</w:t>
        </w:r>
      </w:ins>
      <w:ins w:author="Guest User" w:date="2025-02-13T02:17:44.96Z" w:id="1044149680">
        <w:r w:rsidRPr="3143E6BC" w:rsidR="3143E6BC">
          <w:rPr>
            <w:sz w:val="24"/>
            <w:szCs w:val="24"/>
          </w:rPr>
          <w:t xml:space="preserve"> Based on some of the graphs shown we can see how underrepresented communities </w:t>
        </w:r>
        <w:r w:rsidRPr="3143E6BC" w:rsidR="3143E6BC">
          <w:rPr>
            <w:sz w:val="24"/>
            <w:szCs w:val="24"/>
          </w:rPr>
          <w:t>the ones at risk are</w:t>
        </w:r>
        <w:r w:rsidRPr="3143E6BC" w:rsidR="3143E6BC">
          <w:rPr>
            <w:sz w:val="24"/>
            <w:szCs w:val="24"/>
          </w:rPr>
          <w:t xml:space="preserve"> and more propense to diabetes and overall bad health issues. </w:t>
        </w:r>
      </w:ins>
      <w:r>
        <w:br/>
      </w:r>
      <w:r>
        <w:br/>
      </w:r>
      <w:ins w:author="Will Holt" w:date="2025-02-12T17:17:20.881Z" w:id="936251871">
        <w:r>
          <w:tab/>
        </w:r>
      </w:ins>
      <w:ins w:author="Will Holt" w:date="2025-02-12T01:30:44.219Z" w:id="1226495841">
        <w:r w:rsidRPr="3143E6BC" w:rsidR="3143E6BC">
          <w:rPr>
            <w:sz w:val="24"/>
            <w:szCs w:val="24"/>
          </w:rPr>
          <w:t>Together, these findings explain the ethical implications behind using biased data to inform public health decisions and their potential negative effects on the underrepresented populations.</w:t>
        </w:r>
      </w:ins>
    </w:p>
    <w:p w:rsidR="6A6F0B56" w:rsidP="3143E6BC" w:rsidRDefault="6A6F0B56" w14:paraId="0AF404E2" w14:textId="28A041D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sz w:val="24"/>
          <w:szCs w:val="24"/>
          <w:lang w:val="en-US"/>
          <w:rPrChange w:author="Will Holt" w:date="2025-02-12T01:12:04.705Z" w:id="699464847">
            <w:rPr>
              <w:rFonts w:ascii="Segoe UI" w:hAnsi="Segoe UI" w:eastAsia="Segoe UI" w:cs="Segoe UI"/>
              <w:b w:val="0"/>
              <w:bCs w:val="0"/>
              <w:i w:val="0"/>
              <w:iCs w:val="0"/>
              <w:caps w:val="0"/>
              <w:smallCaps w:val="0"/>
              <w:noProof w:val="0"/>
              <w:color w:val="323130"/>
              <w:sz w:val="21"/>
              <w:szCs w:val="21"/>
              <w:lang w:val="en-US"/>
            </w:rPr>
          </w:rPrChange>
        </w:rPr>
      </w:pPr>
      <w:ins w:author="Will Holt" w:date="2025-02-12T01:31:59.933Z" w:id="1429643666">
        <w:r>
          <w:tab/>
        </w:r>
        <w:r w:rsidRPr="3143E6BC" w:rsidR="3143E6BC">
          <w:rPr>
            <w:noProof w:val="0"/>
            <w:sz w:val="24"/>
            <w:szCs w:val="24"/>
            <w:lang w:val="en-US"/>
          </w:rPr>
          <w:t>Potential mitigation techniques related to bias in healthcare data include collection of more representative data, using weighted sampling to adjust for overrepr</w:t>
        </w:r>
      </w:ins>
      <w:ins w:author="Will Holt" w:date="2025-02-12T01:32:59.773Z" w:id="1400961218">
        <w:r w:rsidRPr="3143E6BC" w:rsidR="3143E6BC">
          <w:rPr>
            <w:noProof w:val="0"/>
            <w:sz w:val="24"/>
            <w:szCs w:val="24"/>
            <w:lang w:val="en-US"/>
          </w:rPr>
          <w:t xml:space="preserve">esented populations, or digging deeper to address different </w:t>
        </w:r>
        <w:r w:rsidRPr="3143E6BC" w:rsidR="3143E6BC">
          <w:rPr>
            <w:noProof w:val="0"/>
            <w:sz w:val="24"/>
            <w:szCs w:val="24"/>
            <w:lang w:val="en-US"/>
          </w:rPr>
          <w:t>present biases. This project promotes the importance of deeply evaluating datasets for bias and ensuring that data-based decisions come from a place of e</w:t>
        </w:r>
      </w:ins>
      <w:ins w:author="Will Holt" w:date="2025-02-12T01:33:09.71Z" w:id="1375859434">
        <w:r w:rsidRPr="3143E6BC" w:rsidR="3143E6BC">
          <w:rPr>
            <w:noProof w:val="0"/>
            <w:sz w:val="24"/>
            <w:szCs w:val="24"/>
            <w:lang w:val="en-US"/>
          </w:rPr>
          <w:t>quity and fairness for all.</w:t>
        </w:r>
      </w:ins>
      <w:ins w:author="Guest User" w:date="2025-02-13T02:14:59.837Z" w:id="387586449">
        <w:r w:rsidRPr="3143E6BC" w:rsidR="3143E6BC">
          <w:rPr>
            <w:noProof w:val="0"/>
            <w:sz w:val="24"/>
            <w:szCs w:val="24"/>
            <w:lang w:val="en-US"/>
          </w:rPr>
          <w:t xml:space="preserve"> We could raise some awareness to lower income communities </w:t>
        </w:r>
        <w:r w:rsidRPr="3143E6BC" w:rsidR="3143E6BC">
          <w:rPr>
            <w:noProof w:val="0"/>
            <w:sz w:val="24"/>
            <w:szCs w:val="24"/>
            <w:lang w:val="en-US"/>
          </w:rPr>
          <w:t>abouut</w:t>
        </w:r>
        <w:r w:rsidRPr="3143E6BC" w:rsidR="3143E6BC">
          <w:rPr>
            <w:noProof w:val="0"/>
            <w:sz w:val="24"/>
            <w:szCs w:val="24"/>
            <w:lang w:val="en-US"/>
          </w:rPr>
          <w:t xml:space="preserve"> health and </w:t>
        </w:r>
        <w:r w:rsidRPr="3143E6BC" w:rsidR="3143E6BC">
          <w:rPr>
            <w:noProof w:val="0"/>
            <w:sz w:val="24"/>
            <w:szCs w:val="24"/>
            <w:lang w:val="en-US"/>
          </w:rPr>
          <w:t>maybe help</w:t>
        </w:r>
        <w:r w:rsidRPr="3143E6BC" w:rsidR="3143E6BC">
          <w:rPr>
            <w:noProof w:val="0"/>
            <w:sz w:val="24"/>
            <w:szCs w:val="24"/>
            <w:lang w:val="en-US"/>
          </w:rPr>
          <w:t xml:space="preserve"> with a </w:t>
        </w:r>
      </w:ins>
      <w:ins w:author="Guest User" w:date="2025-02-13T02:15:33.997Z" w:id="1951997755">
        <w:r w:rsidRPr="3143E6BC" w:rsidR="3143E6BC">
          <w:rPr>
            <w:noProof w:val="0"/>
            <w:sz w:val="24"/>
            <w:szCs w:val="24"/>
            <w:lang w:val="en-US"/>
          </w:rPr>
          <w:t>more affordable healthcare which w</w:t>
        </w:r>
      </w:ins>
      <w:ins w:author="Guest User" w:date="2025-02-13T02:16:01.192Z" w:id="2113454031">
        <w:r w:rsidRPr="3143E6BC" w:rsidR="3143E6BC">
          <w:rPr>
            <w:noProof w:val="0"/>
            <w:sz w:val="24"/>
            <w:szCs w:val="24"/>
            <w:lang w:val="en-US"/>
          </w:rPr>
          <w:t xml:space="preserve">ould </w:t>
        </w:r>
      </w:ins>
      <w:ins w:author="Guest User" w:date="2025-02-13T02:15:33.997Z" w:id="452675576">
        <w:r w:rsidRPr="3143E6BC" w:rsidR="3143E6BC">
          <w:rPr>
            <w:noProof w:val="0"/>
            <w:sz w:val="24"/>
            <w:szCs w:val="24"/>
            <w:lang w:val="en-US"/>
          </w:rPr>
          <w:t xml:space="preserve">help prevent diabetes with preventative screenings. </w:t>
        </w:r>
      </w:ins>
      <w:ins w:author="Guest User" w:date="2025-02-13T02:16:38.726Z" w:id="275465211">
        <w:r w:rsidRPr="3143E6BC" w:rsidR="3143E6BC">
          <w:rPr>
            <w:noProof w:val="0"/>
            <w:sz w:val="24"/>
            <w:szCs w:val="24"/>
            <w:lang w:val="en-US"/>
          </w:rPr>
          <w:t xml:space="preserve">Promoting a better diet will also help with this problem long term. </w:t>
        </w:r>
      </w:ins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g46fZh7d" int2:invalidationBookmarkName="" int2:hashCode="oRrBs6QSzc1w3/" int2:id="M8uMCOwy">
      <int2:state int2:type="AugLoop_Text_Critique" int2:value="Rejected"/>
    </int2:bookmark>
    <int2:bookmark int2:bookmarkName="_Int_OJYYeFT6" int2:invalidationBookmarkName="" int2:hashCode="s3qtJKcvgkjtoc" int2:id="tQFWlPTR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eef65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85575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tru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69505C"/>
    <w:rsid w:val="0225DE10"/>
    <w:rsid w:val="02298EF6"/>
    <w:rsid w:val="045AFCF0"/>
    <w:rsid w:val="04B68398"/>
    <w:rsid w:val="0562FCE9"/>
    <w:rsid w:val="067ED1E7"/>
    <w:rsid w:val="06B5333B"/>
    <w:rsid w:val="0798CF92"/>
    <w:rsid w:val="0917CA2D"/>
    <w:rsid w:val="0B69505C"/>
    <w:rsid w:val="0D4655BA"/>
    <w:rsid w:val="0EF5D55E"/>
    <w:rsid w:val="0F4A3A91"/>
    <w:rsid w:val="10CAA35B"/>
    <w:rsid w:val="10EDF7AF"/>
    <w:rsid w:val="111B58ED"/>
    <w:rsid w:val="11C68BD6"/>
    <w:rsid w:val="1207E904"/>
    <w:rsid w:val="1230BA28"/>
    <w:rsid w:val="14E8CE24"/>
    <w:rsid w:val="17751099"/>
    <w:rsid w:val="1793A588"/>
    <w:rsid w:val="18F3A1E3"/>
    <w:rsid w:val="19D65EDC"/>
    <w:rsid w:val="1A859F08"/>
    <w:rsid w:val="1BB79226"/>
    <w:rsid w:val="1CE9A63A"/>
    <w:rsid w:val="1D179D32"/>
    <w:rsid w:val="1DD78F93"/>
    <w:rsid w:val="1E5D460A"/>
    <w:rsid w:val="1F5A4AA3"/>
    <w:rsid w:val="208302C4"/>
    <w:rsid w:val="22D76FC2"/>
    <w:rsid w:val="23EAA755"/>
    <w:rsid w:val="24A5C27E"/>
    <w:rsid w:val="257C9A82"/>
    <w:rsid w:val="26ED86EC"/>
    <w:rsid w:val="2701EF71"/>
    <w:rsid w:val="285B7CD9"/>
    <w:rsid w:val="2A352A9B"/>
    <w:rsid w:val="2AAE7BDD"/>
    <w:rsid w:val="2AB4AE9B"/>
    <w:rsid w:val="2B007AC2"/>
    <w:rsid w:val="2B32241B"/>
    <w:rsid w:val="2B34748B"/>
    <w:rsid w:val="2BAC068C"/>
    <w:rsid w:val="2BFF0E30"/>
    <w:rsid w:val="2CA29928"/>
    <w:rsid w:val="2DECE5F0"/>
    <w:rsid w:val="2DF80B05"/>
    <w:rsid w:val="2E9A305C"/>
    <w:rsid w:val="2FA6C052"/>
    <w:rsid w:val="2FE56E0E"/>
    <w:rsid w:val="30C8A5AB"/>
    <w:rsid w:val="3143E6BC"/>
    <w:rsid w:val="314471D5"/>
    <w:rsid w:val="319001CA"/>
    <w:rsid w:val="31D83E93"/>
    <w:rsid w:val="323F194C"/>
    <w:rsid w:val="33898916"/>
    <w:rsid w:val="344ACC90"/>
    <w:rsid w:val="3471A9C5"/>
    <w:rsid w:val="34B90518"/>
    <w:rsid w:val="385C1B3E"/>
    <w:rsid w:val="3B611DBA"/>
    <w:rsid w:val="3B7804D0"/>
    <w:rsid w:val="3B991C67"/>
    <w:rsid w:val="3CAE1021"/>
    <w:rsid w:val="3D422509"/>
    <w:rsid w:val="3E8251EB"/>
    <w:rsid w:val="400BFCF3"/>
    <w:rsid w:val="4206D6BE"/>
    <w:rsid w:val="424EB65B"/>
    <w:rsid w:val="429C64D0"/>
    <w:rsid w:val="431C592D"/>
    <w:rsid w:val="43379563"/>
    <w:rsid w:val="43C9B0CB"/>
    <w:rsid w:val="45F21ADF"/>
    <w:rsid w:val="46AF55CC"/>
    <w:rsid w:val="47823D1E"/>
    <w:rsid w:val="480E3679"/>
    <w:rsid w:val="48A032CD"/>
    <w:rsid w:val="48B6FFAA"/>
    <w:rsid w:val="49D9AC61"/>
    <w:rsid w:val="4A8404C2"/>
    <w:rsid w:val="4BBEE48D"/>
    <w:rsid w:val="4D8A81BD"/>
    <w:rsid w:val="4F634992"/>
    <w:rsid w:val="4F833D87"/>
    <w:rsid w:val="5082B446"/>
    <w:rsid w:val="50A5E2C1"/>
    <w:rsid w:val="510DE688"/>
    <w:rsid w:val="5120FDA6"/>
    <w:rsid w:val="513E183E"/>
    <w:rsid w:val="516ACE22"/>
    <w:rsid w:val="51FAAD0A"/>
    <w:rsid w:val="521EBD3A"/>
    <w:rsid w:val="52610FD3"/>
    <w:rsid w:val="53EA4BDE"/>
    <w:rsid w:val="54A63D93"/>
    <w:rsid w:val="55C8ED91"/>
    <w:rsid w:val="56C65552"/>
    <w:rsid w:val="56DC86E1"/>
    <w:rsid w:val="577844B4"/>
    <w:rsid w:val="57EC54E1"/>
    <w:rsid w:val="59E3147B"/>
    <w:rsid w:val="5A72B185"/>
    <w:rsid w:val="5AA6C7C5"/>
    <w:rsid w:val="5ADF634E"/>
    <w:rsid w:val="5C3481DC"/>
    <w:rsid w:val="5D66CFEA"/>
    <w:rsid w:val="5E0CE4DA"/>
    <w:rsid w:val="5E3B15B0"/>
    <w:rsid w:val="5E6575D2"/>
    <w:rsid w:val="5EFC9D0E"/>
    <w:rsid w:val="615771BB"/>
    <w:rsid w:val="627E1620"/>
    <w:rsid w:val="6425889F"/>
    <w:rsid w:val="6430506A"/>
    <w:rsid w:val="646868E9"/>
    <w:rsid w:val="65D4AED9"/>
    <w:rsid w:val="660109C2"/>
    <w:rsid w:val="66830166"/>
    <w:rsid w:val="67452F94"/>
    <w:rsid w:val="678CF216"/>
    <w:rsid w:val="68636888"/>
    <w:rsid w:val="68B686BC"/>
    <w:rsid w:val="6942D737"/>
    <w:rsid w:val="69548A40"/>
    <w:rsid w:val="6A6F0B56"/>
    <w:rsid w:val="6BA64C52"/>
    <w:rsid w:val="6BAE56E6"/>
    <w:rsid w:val="6C0E0540"/>
    <w:rsid w:val="6CE8E4EF"/>
    <w:rsid w:val="6DE5F66B"/>
    <w:rsid w:val="6F5E31C6"/>
    <w:rsid w:val="6F73267C"/>
    <w:rsid w:val="70ADAFF8"/>
    <w:rsid w:val="71022D80"/>
    <w:rsid w:val="722B3E77"/>
    <w:rsid w:val="725911F2"/>
    <w:rsid w:val="737E4E38"/>
    <w:rsid w:val="74A535A5"/>
    <w:rsid w:val="752D41CA"/>
    <w:rsid w:val="769F1E62"/>
    <w:rsid w:val="776053BE"/>
    <w:rsid w:val="79730133"/>
    <w:rsid w:val="79A0F5D6"/>
    <w:rsid w:val="7A041260"/>
    <w:rsid w:val="7A68D890"/>
    <w:rsid w:val="7AA5DEDC"/>
    <w:rsid w:val="7AE6C4D9"/>
    <w:rsid w:val="7C8501A1"/>
    <w:rsid w:val="7F04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7CDE8"/>
  <w15:chartTrackingRefBased/>
  <w15:docId w15:val="{7B02222B-F566-4E23-A684-9FDB937D07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D422509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3D422509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978d552ba2045de" /><Relationship Type="http://schemas.openxmlformats.org/officeDocument/2006/relationships/image" Target="/media/image.png" Id="R85974d08850d489b" /><Relationship Type="http://schemas.openxmlformats.org/officeDocument/2006/relationships/image" Target="/media/image2.png" Id="R5103b9e0c84d4cbd" /><Relationship Type="http://schemas.openxmlformats.org/officeDocument/2006/relationships/image" Target="/media/image3.png" Id="R68fbd5b935824ed7" /><Relationship Type="http://schemas.microsoft.com/office/2020/10/relationships/intelligence" Target="intelligence2.xml" Id="R9b0063c8eb764505" /><Relationship Type="http://schemas.openxmlformats.org/officeDocument/2006/relationships/image" Target="/media/image4.png" Id="R241bc528b92d43ac" /><Relationship Type="http://schemas.openxmlformats.org/officeDocument/2006/relationships/image" Target="/media/image5.png" Id="R0ce97414a3ab4817" /><Relationship Type="http://schemas.openxmlformats.org/officeDocument/2006/relationships/image" Target="/media/image6.png" Id="R91dc6cec34e6442b" /><Relationship Type="http://schemas.openxmlformats.org/officeDocument/2006/relationships/image" Target="/media/image7.png" Id="R03aa054e82c64a27" /><Relationship Type="http://schemas.openxmlformats.org/officeDocument/2006/relationships/image" Target="/media/image8.png" Id="Rb30dd6fd7e7a427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2025-02-05T16:50:08.6686453Z</dcterms:created>
  <dcterms:modified xsi:type="dcterms:W3CDTF">2025-02-13T02:23:49.1288121Z</dcterms:modified>
  <dc:creator>Will Holt</dc:creator>
  <lastModifiedBy>Guest User</lastModifiedBy>
</coreProperties>
</file>